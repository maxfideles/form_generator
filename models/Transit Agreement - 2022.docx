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DC33" w14:textId="77777777" w:rsidR="00B01F6E" w:rsidRPr="00182A43" w:rsidRDefault="00B01F6E" w:rsidP="00B01F6E">
      <w:pPr>
        <w:widowControl w:val="0"/>
        <w:shd w:val="clear" w:color="auto" w:fill="000000"/>
        <w:adjustRightInd w:val="0"/>
        <w:outlineLvl w:val="0"/>
        <w:rPr>
          <w:rFonts w:ascii="AvantGarde Bk BT" w:hAnsi="AvantGarde Bk BT"/>
          <w:b/>
          <w:noProof/>
          <w:color w:val="FFFFFF"/>
        </w:rPr>
      </w:pPr>
      <w:r>
        <w:rPr>
          <w:rFonts w:ascii="AvantGarde Bk BT" w:hAnsi="AvantGarde Bk BT"/>
          <w:b/>
          <w:noProof/>
          <w:color w:val="FFFFFF"/>
        </w:rPr>
        <w:t>Transit Agreement</w:t>
      </w:r>
      <w:r w:rsidRPr="00182A43">
        <w:rPr>
          <w:rFonts w:ascii="AvantGarde Bk BT" w:hAnsi="AvantGarde Bk BT"/>
          <w:b/>
          <w:noProof/>
          <w:color w:val="FFFFFF"/>
        </w:rPr>
        <w:tab/>
      </w:r>
      <w:r w:rsidRPr="00182A43">
        <w:rPr>
          <w:rFonts w:ascii="AvantGarde Bk BT" w:hAnsi="AvantGarde Bk BT"/>
          <w:b/>
          <w:noProof/>
          <w:color w:val="FFFFFF"/>
        </w:rPr>
        <w:tab/>
      </w:r>
    </w:p>
    <w:p w14:paraId="0C3B7695" w14:textId="77777777" w:rsidR="008F4A27" w:rsidRDefault="008F4A27" w:rsidP="00F42009">
      <w:pPr>
        <w:rPr>
          <w:rFonts w:ascii="Arial" w:hAnsi="Arial" w:cs="Arial"/>
          <w:b/>
          <w:bCs/>
          <w:snapToGrid w:val="0"/>
        </w:rPr>
      </w:pPr>
    </w:p>
    <w:p w14:paraId="6040F4BD" w14:textId="36D0B013" w:rsidR="00ED3935" w:rsidRPr="002B61B1" w:rsidRDefault="008F4A27" w:rsidP="00F42009">
      <w:pPr>
        <w:rPr>
          <w:rFonts w:ascii="Arial" w:hAnsi="Arial" w:cs="Arial"/>
          <w:b/>
          <w:bCs/>
          <w:snapToGrid w:val="0"/>
          <w:sz w:val="18"/>
          <w:szCs w:val="18"/>
        </w:rPr>
      </w:pPr>
      <w:r w:rsidRPr="002B61B1">
        <w:rPr>
          <w:rFonts w:ascii="Arial" w:hAnsi="Arial" w:cs="Arial"/>
          <w:b/>
          <w:bCs/>
          <w:snapToGrid w:val="0"/>
          <w:sz w:val="18"/>
          <w:szCs w:val="18"/>
        </w:rPr>
        <w:t xml:space="preserve">License to Reside at </w:t>
      </w:r>
      <w:r w:rsidR="00552B5D">
        <w:rPr>
          <w:rFonts w:ascii="Arial" w:hAnsi="Arial" w:cs="Arial"/>
          <w:b/>
          <w:bCs/>
          <w:snapToGrid w:val="0"/>
          <w:sz w:val="18"/>
          <w:szCs w:val="18"/>
        </w:rPr>
        <w:t>The Hotel</w:t>
      </w:r>
    </w:p>
    <w:p w14:paraId="36F9E2DC" w14:textId="77777777" w:rsidR="007E4819" w:rsidRPr="002B61B1" w:rsidRDefault="007E4819" w:rsidP="007E4819">
      <w:pPr>
        <w:rPr>
          <w:rFonts w:ascii="Arial" w:hAnsi="Arial" w:cs="Arial"/>
          <w:b/>
          <w:bCs/>
          <w:sz w:val="18"/>
          <w:szCs w:val="18"/>
        </w:rPr>
      </w:pPr>
    </w:p>
    <w:p w14:paraId="2B80D07D" w14:textId="77777777" w:rsidR="00113279" w:rsidRPr="002B61B1" w:rsidRDefault="00CD6338" w:rsidP="007E4819">
      <w:pPr>
        <w:rPr>
          <w:rFonts w:ascii="Arial" w:hAnsi="Arial" w:cs="Arial"/>
          <w:b/>
          <w:bCs/>
          <w:sz w:val="18"/>
          <w:szCs w:val="18"/>
        </w:rPr>
      </w:pPr>
      <w:r w:rsidRPr="002B61B1">
        <w:rPr>
          <w:rFonts w:ascii="Arial" w:hAnsi="Arial" w:cs="Arial"/>
          <w:b/>
          <w:bCs/>
          <w:sz w:val="18"/>
          <w:szCs w:val="18"/>
        </w:rPr>
        <w:t>Basis o</w:t>
      </w:r>
      <w:r w:rsidR="00ED3935" w:rsidRPr="002B61B1">
        <w:rPr>
          <w:rFonts w:ascii="Arial" w:hAnsi="Arial" w:cs="Arial"/>
          <w:b/>
          <w:bCs/>
          <w:sz w:val="18"/>
          <w:szCs w:val="18"/>
        </w:rPr>
        <w:t>f Stay</w:t>
      </w:r>
    </w:p>
    <w:p w14:paraId="07CB1897" w14:textId="5B9647E8" w:rsidR="00113279" w:rsidRPr="002B61B1" w:rsidRDefault="00113279">
      <w:pPr>
        <w:pStyle w:val="BodyText"/>
        <w:jc w:val="both"/>
        <w:rPr>
          <w:rFonts w:ascii="Arial" w:hAnsi="Arial" w:cs="Arial"/>
          <w:sz w:val="18"/>
          <w:szCs w:val="18"/>
        </w:rPr>
      </w:pPr>
      <w:r w:rsidRPr="002B61B1">
        <w:rPr>
          <w:rFonts w:ascii="Arial" w:hAnsi="Arial" w:cs="Arial"/>
          <w:sz w:val="18"/>
          <w:szCs w:val="18"/>
        </w:rPr>
        <w:t xml:space="preserve">Priority for accommodation goes to full-time students who apply to stay </w:t>
      </w:r>
      <w:r w:rsidR="00552B5D">
        <w:rPr>
          <w:rFonts w:ascii="Arial" w:hAnsi="Arial" w:cs="Arial"/>
          <w:sz w:val="18"/>
          <w:szCs w:val="18"/>
        </w:rPr>
        <w:t>at The Hotel</w:t>
      </w:r>
      <w:r w:rsidR="007B27AD" w:rsidRPr="002B61B1">
        <w:rPr>
          <w:rFonts w:ascii="Arial" w:hAnsi="Arial" w:cs="Arial"/>
          <w:sz w:val="18"/>
          <w:szCs w:val="18"/>
        </w:rPr>
        <w:t xml:space="preserve"> for a minimum of 12 weeks. </w:t>
      </w:r>
      <w:r w:rsidRPr="002B61B1">
        <w:rPr>
          <w:rFonts w:ascii="Arial" w:hAnsi="Arial" w:cs="Arial"/>
          <w:sz w:val="18"/>
          <w:szCs w:val="18"/>
        </w:rPr>
        <w:t xml:space="preserve">“Transit” guests stay at </w:t>
      </w:r>
      <w:r w:rsidR="00552B5D">
        <w:rPr>
          <w:rFonts w:ascii="Arial" w:hAnsi="Arial" w:cs="Arial"/>
          <w:sz w:val="18"/>
          <w:szCs w:val="18"/>
        </w:rPr>
        <w:t>The Hotel</w:t>
      </w:r>
      <w:r w:rsidRPr="002B61B1">
        <w:rPr>
          <w:rFonts w:ascii="Arial" w:hAnsi="Arial" w:cs="Arial"/>
          <w:sz w:val="18"/>
          <w:szCs w:val="18"/>
        </w:rPr>
        <w:t xml:space="preserve"> on a temporary basis, and usually for no longer than 4 weeks.</w:t>
      </w:r>
    </w:p>
    <w:p w14:paraId="157B0FC8" w14:textId="77777777" w:rsidR="00113279" w:rsidRPr="002B61B1" w:rsidRDefault="00113279">
      <w:pPr>
        <w:jc w:val="both"/>
        <w:rPr>
          <w:rFonts w:ascii="Arial" w:hAnsi="Arial" w:cs="Arial"/>
          <w:sz w:val="18"/>
          <w:szCs w:val="18"/>
        </w:rPr>
      </w:pPr>
    </w:p>
    <w:p w14:paraId="389E0395" w14:textId="77777777" w:rsidR="00113279" w:rsidRPr="002B61B1" w:rsidRDefault="00113279">
      <w:pPr>
        <w:rPr>
          <w:rFonts w:ascii="Arial" w:hAnsi="Arial" w:cs="Arial"/>
          <w:sz w:val="18"/>
          <w:szCs w:val="18"/>
        </w:rPr>
      </w:pPr>
    </w:p>
    <w:p w14:paraId="20FC4A97" w14:textId="77777777" w:rsidR="00113279" w:rsidRPr="002B61B1" w:rsidRDefault="00EE128C">
      <w:pPr>
        <w:rPr>
          <w:rFonts w:ascii="Arial" w:hAnsi="Arial" w:cs="Arial"/>
          <w:sz w:val="18"/>
          <w:szCs w:val="18"/>
        </w:rPr>
      </w:pPr>
      <w:r w:rsidRPr="002B61B1">
        <w:rPr>
          <w:rFonts w:ascii="Arial" w:hAnsi="Arial" w:cs="Arial"/>
          <w:sz w:val="18"/>
          <w:szCs w:val="18"/>
        </w:rPr>
        <w:t>Upo</w:t>
      </w:r>
      <w:r w:rsidR="00113279" w:rsidRPr="002B61B1">
        <w:rPr>
          <w:rFonts w:ascii="Arial" w:hAnsi="Arial" w:cs="Arial"/>
          <w:sz w:val="18"/>
          <w:szCs w:val="18"/>
        </w:rPr>
        <w:t xml:space="preserve">n entering this </w:t>
      </w:r>
      <w:r w:rsidR="00AE1C55" w:rsidRPr="002B61B1">
        <w:rPr>
          <w:rFonts w:ascii="Arial" w:hAnsi="Arial" w:cs="Arial"/>
          <w:sz w:val="18"/>
          <w:szCs w:val="18"/>
        </w:rPr>
        <w:t>hostel,</w:t>
      </w:r>
      <w:r w:rsidR="00113279" w:rsidRPr="002B61B1">
        <w:rPr>
          <w:rFonts w:ascii="Arial" w:hAnsi="Arial" w:cs="Arial"/>
          <w:sz w:val="18"/>
          <w:szCs w:val="18"/>
        </w:rPr>
        <w:t xml:space="preserve"> I agree to:</w:t>
      </w:r>
    </w:p>
    <w:p w14:paraId="09C64612" w14:textId="77777777" w:rsidR="00113279" w:rsidRPr="002B61B1" w:rsidRDefault="00113279">
      <w:pPr>
        <w:rPr>
          <w:rFonts w:ascii="Arial" w:hAnsi="Arial" w:cs="Arial"/>
          <w:sz w:val="18"/>
          <w:szCs w:val="18"/>
        </w:rPr>
      </w:pPr>
    </w:p>
    <w:p w14:paraId="167AD165" w14:textId="77777777" w:rsidR="00F42009" w:rsidRPr="002B61B1" w:rsidRDefault="00113279" w:rsidP="00F42009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2B61B1">
        <w:rPr>
          <w:rFonts w:ascii="Arial" w:hAnsi="Arial" w:cs="Arial"/>
          <w:sz w:val="18"/>
          <w:szCs w:val="18"/>
        </w:rPr>
        <w:t>Pay for my entire stay in advance, or for the first 7 days</w:t>
      </w:r>
    </w:p>
    <w:p w14:paraId="00BFD3A8" w14:textId="7AFD9E01" w:rsidR="00F42009" w:rsidRPr="002B61B1" w:rsidRDefault="00113279" w:rsidP="00F42009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2B61B1">
        <w:rPr>
          <w:rFonts w:ascii="Arial" w:hAnsi="Arial" w:cs="Arial"/>
          <w:sz w:val="18"/>
          <w:szCs w:val="18"/>
        </w:rPr>
        <w:t xml:space="preserve">Abide by the rules of </w:t>
      </w:r>
      <w:r w:rsidR="00552B5D">
        <w:rPr>
          <w:rFonts w:ascii="Arial" w:hAnsi="Arial" w:cs="Arial"/>
          <w:sz w:val="18"/>
          <w:szCs w:val="18"/>
        </w:rPr>
        <w:t>The Hotel</w:t>
      </w:r>
    </w:p>
    <w:p w14:paraId="5A277DD7" w14:textId="040B1923" w:rsidR="00F42009" w:rsidRPr="002B61B1" w:rsidRDefault="00113279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2B61B1">
        <w:rPr>
          <w:rFonts w:ascii="Arial" w:hAnsi="Arial" w:cs="Arial"/>
          <w:sz w:val="18"/>
          <w:szCs w:val="18"/>
        </w:rPr>
        <w:t>Clear my room and return the key to Reception by 10</w:t>
      </w:r>
      <w:r w:rsidR="00AB6AE3" w:rsidRPr="002B61B1">
        <w:rPr>
          <w:rFonts w:ascii="Arial" w:hAnsi="Arial" w:cs="Arial"/>
          <w:sz w:val="18"/>
          <w:szCs w:val="18"/>
        </w:rPr>
        <w:t>:</w:t>
      </w:r>
      <w:r w:rsidR="008A1866">
        <w:rPr>
          <w:rFonts w:ascii="Arial" w:hAnsi="Arial" w:cs="Arial"/>
          <w:sz w:val="18"/>
          <w:szCs w:val="18"/>
        </w:rPr>
        <w:t>00</w:t>
      </w:r>
      <w:r w:rsidRPr="002B61B1">
        <w:rPr>
          <w:rFonts w:ascii="Arial" w:hAnsi="Arial" w:cs="Arial"/>
          <w:sz w:val="18"/>
          <w:szCs w:val="18"/>
        </w:rPr>
        <w:t>am on the date of my departure</w:t>
      </w:r>
    </w:p>
    <w:p w14:paraId="38138895" w14:textId="77777777" w:rsidR="00113279" w:rsidRPr="002B61B1" w:rsidRDefault="00113279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2B61B1">
        <w:rPr>
          <w:rFonts w:ascii="Arial" w:hAnsi="Arial" w:cs="Arial"/>
          <w:sz w:val="18"/>
          <w:szCs w:val="18"/>
        </w:rPr>
        <w:t>Pay for any da</w:t>
      </w:r>
      <w:r w:rsidR="00AB6AE3" w:rsidRPr="002B61B1">
        <w:rPr>
          <w:rFonts w:ascii="Arial" w:hAnsi="Arial" w:cs="Arial"/>
          <w:sz w:val="18"/>
          <w:szCs w:val="18"/>
        </w:rPr>
        <w:t>mage for which I am responsible</w:t>
      </w:r>
    </w:p>
    <w:p w14:paraId="606B9B83" w14:textId="77777777" w:rsidR="00113279" w:rsidRPr="002B61B1" w:rsidRDefault="00113279">
      <w:pPr>
        <w:jc w:val="both"/>
        <w:rPr>
          <w:rFonts w:ascii="Arial" w:hAnsi="Arial" w:cs="Arial"/>
          <w:sz w:val="18"/>
          <w:szCs w:val="18"/>
        </w:rPr>
      </w:pPr>
    </w:p>
    <w:p w14:paraId="1B39D333" w14:textId="77777777" w:rsidR="00D9384A" w:rsidRDefault="00113279" w:rsidP="00D9384A">
      <w:pPr>
        <w:jc w:val="both"/>
        <w:rPr>
          <w:rFonts w:ascii="Arial" w:hAnsi="Arial" w:cs="Arial"/>
          <w:sz w:val="18"/>
          <w:szCs w:val="18"/>
        </w:rPr>
      </w:pPr>
      <w:r w:rsidRPr="002B61B1">
        <w:rPr>
          <w:rFonts w:ascii="Arial" w:hAnsi="Arial" w:cs="Arial"/>
          <w:sz w:val="18"/>
          <w:szCs w:val="18"/>
        </w:rPr>
        <w:t>Failure to abide by the rules set out in</w:t>
      </w:r>
      <w:r w:rsidR="0020732E" w:rsidRPr="002B61B1">
        <w:rPr>
          <w:rFonts w:ascii="Arial" w:hAnsi="Arial" w:cs="Arial"/>
          <w:sz w:val="18"/>
          <w:szCs w:val="18"/>
        </w:rPr>
        <w:t xml:space="preserve"> the</w:t>
      </w:r>
      <w:r w:rsidRPr="002B61B1">
        <w:rPr>
          <w:rFonts w:ascii="Arial" w:hAnsi="Arial" w:cs="Arial"/>
          <w:sz w:val="18"/>
          <w:szCs w:val="18"/>
        </w:rPr>
        <w:t xml:space="preserve"> </w:t>
      </w:r>
      <w:r w:rsidR="0020732E" w:rsidRPr="002B61B1">
        <w:rPr>
          <w:rFonts w:ascii="Arial" w:hAnsi="Arial" w:cs="Arial"/>
          <w:sz w:val="18"/>
          <w:szCs w:val="18"/>
        </w:rPr>
        <w:t>“Residents’ Handbook”</w:t>
      </w:r>
      <w:r w:rsidR="007C533A" w:rsidRPr="002B61B1">
        <w:rPr>
          <w:rFonts w:ascii="Arial" w:hAnsi="Arial" w:cs="Arial"/>
          <w:b/>
          <w:bCs/>
          <w:sz w:val="18"/>
          <w:szCs w:val="18"/>
        </w:rPr>
        <w:t xml:space="preserve"> </w:t>
      </w:r>
      <w:r w:rsidRPr="002B61B1">
        <w:rPr>
          <w:rFonts w:ascii="Arial" w:hAnsi="Arial" w:cs="Arial"/>
          <w:sz w:val="18"/>
          <w:szCs w:val="18"/>
        </w:rPr>
        <w:t>may result in the immediate terminati</w:t>
      </w:r>
      <w:r w:rsidR="00ED3935" w:rsidRPr="002B61B1">
        <w:rPr>
          <w:rFonts w:ascii="Arial" w:hAnsi="Arial" w:cs="Arial"/>
          <w:sz w:val="18"/>
          <w:szCs w:val="18"/>
        </w:rPr>
        <w:t xml:space="preserve">on of this license to reside. </w:t>
      </w:r>
      <w:r w:rsidRPr="002B61B1">
        <w:rPr>
          <w:rFonts w:ascii="Arial" w:hAnsi="Arial" w:cs="Arial"/>
          <w:sz w:val="18"/>
          <w:szCs w:val="18"/>
        </w:rPr>
        <w:t>You should find a reference copy of “Information and R</w:t>
      </w:r>
      <w:r w:rsidR="00ED3935" w:rsidRPr="002B61B1">
        <w:rPr>
          <w:rFonts w:ascii="Arial" w:hAnsi="Arial" w:cs="Arial"/>
          <w:sz w:val="18"/>
          <w:szCs w:val="18"/>
        </w:rPr>
        <w:t>ules” on the desk in your room.</w:t>
      </w:r>
      <w:r w:rsidRPr="002B61B1">
        <w:rPr>
          <w:rFonts w:ascii="Arial" w:hAnsi="Arial" w:cs="Arial"/>
          <w:sz w:val="18"/>
          <w:szCs w:val="18"/>
        </w:rPr>
        <w:t xml:space="preserve"> If not please ask at Reception.</w:t>
      </w:r>
    </w:p>
    <w:p w14:paraId="14680081" w14:textId="77777777" w:rsidR="008811B0" w:rsidRDefault="008811B0" w:rsidP="00D9384A">
      <w:pPr>
        <w:jc w:val="both"/>
        <w:rPr>
          <w:rFonts w:ascii="Arial" w:hAnsi="Arial" w:cs="Arial"/>
          <w:sz w:val="18"/>
          <w:szCs w:val="18"/>
        </w:rPr>
      </w:pPr>
    </w:p>
    <w:p w14:paraId="74E81872" w14:textId="70FBC2A7" w:rsidR="008811B0" w:rsidRDefault="008811B0" w:rsidP="00D9384A">
      <w:pPr>
        <w:jc w:val="both"/>
        <w:rPr>
          <w:rFonts w:ascii="Arial" w:hAnsi="Arial" w:cs="Arial"/>
          <w:sz w:val="18"/>
          <w:szCs w:val="18"/>
        </w:rPr>
      </w:pPr>
      <w:r w:rsidRPr="008811B0">
        <w:rPr>
          <w:rFonts w:ascii="Arial" w:hAnsi="Arial" w:cs="Arial"/>
          <w:sz w:val="18"/>
          <w:szCs w:val="18"/>
        </w:rPr>
        <w:t xml:space="preserve">Please note that children under the age of 18 should always be accompanied by a parent or legal guardian. The duty of care to children lies with their parents/guardians for the duration of their stay at </w:t>
      </w:r>
      <w:r w:rsidR="00552B5D">
        <w:rPr>
          <w:rFonts w:ascii="Arial" w:hAnsi="Arial" w:cs="Arial"/>
          <w:sz w:val="18"/>
          <w:szCs w:val="18"/>
        </w:rPr>
        <w:t>The Hotel</w:t>
      </w:r>
      <w:r w:rsidR="00B1058A">
        <w:rPr>
          <w:rFonts w:ascii="Arial" w:hAnsi="Arial" w:cs="Arial"/>
          <w:sz w:val="18"/>
          <w:szCs w:val="18"/>
        </w:rPr>
        <w:t>.</w:t>
      </w:r>
    </w:p>
    <w:p w14:paraId="06FEC77A" w14:textId="77777777" w:rsidR="00F911C1" w:rsidRPr="002B61B1" w:rsidRDefault="00F911C1">
      <w:pPr>
        <w:jc w:val="both"/>
        <w:rPr>
          <w:rFonts w:ascii="Arial" w:hAnsi="Arial" w:cs="Arial"/>
          <w:sz w:val="18"/>
          <w:szCs w:val="18"/>
        </w:rPr>
      </w:pPr>
    </w:p>
    <w:p w14:paraId="1E0898C4" w14:textId="446BB5DF" w:rsidR="00667E29" w:rsidRPr="002959FD" w:rsidRDefault="00552B5D" w:rsidP="002959F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Hotel </w:t>
      </w:r>
      <w:r w:rsidR="00F911C1" w:rsidRPr="002B61B1">
        <w:rPr>
          <w:rFonts w:ascii="Arial" w:hAnsi="Arial" w:cs="Arial"/>
          <w:sz w:val="18"/>
          <w:szCs w:val="18"/>
        </w:rPr>
        <w:t>reserves the right to close the hostel at any time should it be required to do so pursuant to any statutory, regulatory, or other obligations.</w:t>
      </w:r>
    </w:p>
    <w:p w14:paraId="4AD968F3" w14:textId="77777777" w:rsidR="001D250D" w:rsidRDefault="007E4819" w:rsidP="00911297">
      <w:pPr>
        <w:tabs>
          <w:tab w:val="left" w:leader="dot" w:pos="963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19C12A3" w14:textId="77777777" w:rsidR="00B46C2D" w:rsidRPr="00B46C2D" w:rsidRDefault="00B46C2D" w:rsidP="00B46C2D">
      <w:pPr>
        <w:widowControl w:val="0"/>
        <w:tabs>
          <w:tab w:val="left" w:pos="4536"/>
          <w:tab w:val="left" w:pos="5100"/>
          <w:tab w:val="left" w:pos="9639"/>
        </w:tabs>
        <w:spacing w:line="260" w:lineRule="exact"/>
        <w:rPr>
          <w:rFonts w:ascii="Arial" w:hAnsi="Arial" w:cs="Arial"/>
          <w:b/>
          <w:snapToGrid w:val="0"/>
          <w:u w:val="single"/>
          <w:vertAlign w:val="superscript"/>
        </w:rPr>
      </w:pPr>
      <w:r w:rsidRPr="00B46C2D">
        <w:rPr>
          <w:rFonts w:ascii="Arial" w:hAnsi="Arial" w:cs="Arial"/>
          <w:b/>
          <w:snapToGrid w:val="0"/>
          <w:vertAlign w:val="superscript"/>
        </w:rPr>
        <w:t>DATE OF ARRIVAL</w:t>
      </w:r>
      <w:r w:rsidRPr="00333FD0">
        <w:rPr>
          <w:rFonts w:ascii="Arial" w:hAnsi="Arial" w:cs="Arial"/>
          <w:b/>
          <w:snapToGrid w:val="0"/>
          <w:vertAlign w:val="superscript"/>
        </w:rPr>
        <w:tab/>
      </w:r>
      <w:r w:rsidRPr="00333FD0">
        <w:rPr>
          <w:rFonts w:ascii="Arial" w:hAnsi="Arial" w:cs="Arial"/>
          <w:b/>
          <w:snapToGrid w:val="0"/>
          <w:vertAlign w:val="superscript"/>
        </w:rPr>
        <w:tab/>
      </w:r>
      <w:r w:rsidRPr="00B46C2D">
        <w:rPr>
          <w:rFonts w:ascii="Arial" w:hAnsi="Arial" w:cs="Arial"/>
          <w:b/>
          <w:snapToGrid w:val="0"/>
          <w:vertAlign w:val="superscript"/>
        </w:rPr>
        <w:t>DATE OF DEPARTURE</w:t>
      </w:r>
    </w:p>
    <w:p w14:paraId="2B83C152" w14:textId="3EB00DE9" w:rsidR="00623CA8" w:rsidRPr="00623CA8" w:rsidRDefault="007E305D" w:rsidP="00961554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snapToGrid w:val="0"/>
          <w:u w:val="single"/>
        </w:rPr>
      </w:pPr>
      <w:r>
        <w:rPr>
          <w:rFonts w:ascii="Arial" w:hAnsi="Arial" w:cs="Arial"/>
          <w:snapToGrid w:val="0"/>
          <w:u w:val="single"/>
        </w:rPr>
        <w:t>{{</w:t>
      </w:r>
      <w:r w:rsidRPr="007E305D">
        <w:rPr>
          <w:rFonts w:ascii="Arial" w:hAnsi="Arial" w:cs="Arial"/>
          <w:snapToGrid w:val="0"/>
          <w:u w:val="single"/>
        </w:rPr>
        <w:t>D_ARRIVAL</w:t>
      </w:r>
      <w:r>
        <w:rPr>
          <w:rFonts w:ascii="Arial" w:hAnsi="Arial" w:cs="Arial"/>
          <w:snapToGrid w:val="0"/>
          <w:u w:val="single"/>
        </w:rPr>
        <w:t>}}</w:t>
      </w:r>
      <w:r w:rsidR="004403BF" w:rsidRPr="00333FD0">
        <w:rPr>
          <w:rFonts w:ascii="Arial" w:hAnsi="Arial" w:cs="Arial"/>
          <w:snapToGrid w:val="0"/>
          <w:u w:val="single"/>
        </w:rPr>
        <w:tab/>
      </w:r>
      <w:r w:rsidR="00623CA8">
        <w:rPr>
          <w:rFonts w:ascii="Arial" w:hAnsi="Arial" w:cs="Arial"/>
          <w:snapToGrid w:val="0"/>
        </w:rPr>
        <w:tab/>
      </w:r>
      <w:r w:rsidR="007D348A" w:rsidRPr="007D348A">
        <w:rPr>
          <w:rFonts w:ascii="Arial" w:hAnsi="Arial" w:cs="Arial"/>
          <w:snapToGrid w:val="0"/>
          <w:u w:val="single"/>
        </w:rPr>
        <w:t>{{D_DEPARTURE}}</w:t>
      </w:r>
      <w:r w:rsidR="004403BF" w:rsidRPr="00333FD0">
        <w:rPr>
          <w:rFonts w:ascii="Arial" w:hAnsi="Arial" w:cs="Arial"/>
          <w:snapToGrid w:val="0"/>
          <w:u w:val="single"/>
        </w:rPr>
        <w:tab/>
      </w:r>
    </w:p>
    <w:p w14:paraId="26EC86F7" w14:textId="77777777" w:rsidR="00CE49C6" w:rsidRDefault="00CE49C6" w:rsidP="00CB2E93">
      <w:pPr>
        <w:tabs>
          <w:tab w:val="left" w:pos="4536"/>
          <w:tab w:val="left" w:pos="5100"/>
          <w:tab w:val="left" w:pos="9639"/>
        </w:tabs>
        <w:spacing w:line="260" w:lineRule="exact"/>
        <w:rPr>
          <w:rFonts w:ascii="Arial" w:hAnsi="Arial"/>
          <w:b/>
          <w:vertAlign w:val="superscript"/>
        </w:rPr>
      </w:pPr>
    </w:p>
    <w:p w14:paraId="6FAACB85" w14:textId="046CEDA3" w:rsidR="001B31C3" w:rsidRDefault="008A38C6" w:rsidP="00CB2E93">
      <w:pPr>
        <w:tabs>
          <w:tab w:val="left" w:pos="4536"/>
          <w:tab w:val="left" w:pos="5100"/>
          <w:tab w:val="left" w:pos="9639"/>
        </w:tabs>
        <w:spacing w:line="260" w:lineRule="exact"/>
        <w:rPr>
          <w:rFonts w:ascii="Arial" w:hAnsi="Arial"/>
          <w:b/>
          <w:vertAlign w:val="superscript"/>
        </w:rPr>
      </w:pPr>
      <w:r>
        <w:rPr>
          <w:rFonts w:ascii="Arial" w:hAnsi="Arial"/>
          <w:b/>
          <w:vertAlign w:val="superscript"/>
        </w:rPr>
        <w:t xml:space="preserve">GUEST </w:t>
      </w:r>
      <w:r w:rsidR="00B46C2D" w:rsidRPr="00993FEF">
        <w:rPr>
          <w:rFonts w:ascii="Arial" w:hAnsi="Arial"/>
          <w:b/>
          <w:vertAlign w:val="superscript"/>
        </w:rPr>
        <w:t>NAM</w:t>
      </w:r>
      <w:r w:rsidR="00A04DBE">
        <w:rPr>
          <w:rFonts w:ascii="Arial" w:hAnsi="Arial"/>
          <w:b/>
          <w:vertAlign w:val="superscript"/>
        </w:rPr>
        <w:t>E</w:t>
      </w:r>
    </w:p>
    <w:p w14:paraId="5727D9D3" w14:textId="15C2BF49" w:rsidR="00344F4A" w:rsidRDefault="008C33AB" w:rsidP="00CE49C6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masis MT Pro Medium" w:hAnsi="Amasis MT Pro Medium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masis MT Pro Medium" w:hAnsi="Amasis MT Pro Medium" w:cs="Segoe UI"/>
          <w:b/>
          <w:bCs/>
          <w:color w:val="000000"/>
          <w:sz w:val="28"/>
          <w:szCs w:val="28"/>
          <w:shd w:val="clear" w:color="auto" w:fill="FFFFFF"/>
        </w:rPr>
        <w:t>{{</w:t>
      </w:r>
      <w:r w:rsidRPr="008C33AB">
        <w:rPr>
          <w:rFonts w:ascii="Amasis MT Pro Medium" w:hAnsi="Amasis MT Pro Medium" w:cs="Segoe UI"/>
          <w:b/>
          <w:bCs/>
          <w:color w:val="000000"/>
          <w:sz w:val="28"/>
          <w:szCs w:val="28"/>
          <w:shd w:val="clear" w:color="auto" w:fill="FFFFFF"/>
        </w:rPr>
        <w:t>GUEST</w:t>
      </w:r>
      <w:r>
        <w:rPr>
          <w:rFonts w:ascii="Amasis MT Pro Medium" w:hAnsi="Amasis MT Pro Medium" w:cs="Segoe UI"/>
          <w:b/>
          <w:bCs/>
          <w:color w:val="000000"/>
          <w:sz w:val="28"/>
          <w:szCs w:val="28"/>
          <w:shd w:val="clear" w:color="auto" w:fill="FFFFFF"/>
        </w:rPr>
        <w:t>}}</w:t>
      </w:r>
    </w:p>
    <w:p w14:paraId="5BE4BD45" w14:textId="77777777" w:rsidR="0009626A" w:rsidRDefault="0009626A" w:rsidP="00CE49C6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masis MT Pro Medium" w:hAnsi="Amasis MT Pro Medium" w:cs="Segoe UI"/>
          <w:b/>
          <w:color w:val="000000"/>
          <w:sz w:val="28"/>
          <w:szCs w:val="28"/>
          <w:shd w:val="clear" w:color="auto" w:fill="FFFFFF"/>
        </w:rPr>
      </w:pPr>
    </w:p>
    <w:p w14:paraId="5620421F" w14:textId="54DAD468" w:rsidR="00B46C2D" w:rsidRDefault="00B46C2D" w:rsidP="00CE49C6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b/>
          <w:snapToGrid w:val="0"/>
          <w:vertAlign w:val="superscript"/>
        </w:rPr>
      </w:pPr>
      <w:r w:rsidRPr="00122D36">
        <w:rPr>
          <w:rFonts w:ascii="Arial" w:hAnsi="Arial" w:cs="Arial"/>
          <w:b/>
          <w:snapToGrid w:val="0"/>
          <w:vertAlign w:val="superscript"/>
        </w:rPr>
        <w:t>PERMANENT ADDRESS</w:t>
      </w:r>
    </w:p>
    <w:p w14:paraId="2DAF13D2" w14:textId="77777777" w:rsidR="00420FFF" w:rsidRDefault="00420FFF" w:rsidP="00CE49C6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b/>
          <w:snapToGrid w:val="0"/>
          <w:vertAlign w:val="superscript"/>
        </w:rPr>
      </w:pPr>
    </w:p>
    <w:p w14:paraId="64FE1919" w14:textId="2CE9A622" w:rsidR="00B8326B" w:rsidRPr="00B8326B" w:rsidRDefault="00B8326B" w:rsidP="00ED4211">
      <w:pPr>
        <w:tabs>
          <w:tab w:val="left" w:pos="9639"/>
        </w:tabs>
        <w:spacing w:line="260" w:lineRule="exact"/>
        <w:jc w:val="both"/>
        <w:rPr>
          <w:rFonts w:ascii="Arial" w:hAnsi="Arial" w:cs="Arial"/>
          <w:snapToGrid w:val="0"/>
          <w:u w:val="single"/>
        </w:rPr>
      </w:pPr>
      <w:r w:rsidRPr="00911297">
        <w:rPr>
          <w:rFonts w:ascii="Arial" w:hAnsi="Arial" w:cs="Arial"/>
          <w:snapToGrid w:val="0"/>
          <w:u w:val="single"/>
        </w:rPr>
        <w:tab/>
      </w:r>
    </w:p>
    <w:p w14:paraId="52F22D7B" w14:textId="77777777" w:rsidR="00B8326B" w:rsidRDefault="00B8326B" w:rsidP="00ED4211">
      <w:pPr>
        <w:tabs>
          <w:tab w:val="left" w:pos="9639"/>
        </w:tabs>
        <w:spacing w:line="260" w:lineRule="exact"/>
        <w:jc w:val="both"/>
        <w:rPr>
          <w:rFonts w:ascii="Arial" w:hAnsi="Arial" w:cs="Arial"/>
          <w:snapToGrid w:val="0"/>
          <w:u w:val="single"/>
        </w:rPr>
      </w:pPr>
    </w:p>
    <w:p w14:paraId="75354089" w14:textId="562E8D5E" w:rsidR="0011126F" w:rsidRDefault="00B8326B" w:rsidP="00ED4211">
      <w:pPr>
        <w:tabs>
          <w:tab w:val="left" w:pos="9639"/>
        </w:tabs>
        <w:spacing w:line="260" w:lineRule="exact"/>
        <w:jc w:val="both"/>
        <w:rPr>
          <w:rFonts w:ascii="Arial" w:hAnsi="Arial" w:cs="Arial"/>
          <w:snapToGrid w:val="0"/>
          <w:u w:val="single"/>
        </w:rPr>
      </w:pPr>
      <w:r w:rsidRPr="00911297">
        <w:rPr>
          <w:rFonts w:ascii="Arial" w:hAnsi="Arial" w:cs="Arial"/>
          <w:snapToGrid w:val="0"/>
          <w:u w:val="single"/>
        </w:rPr>
        <w:tab/>
      </w:r>
    </w:p>
    <w:p w14:paraId="2FB5734A" w14:textId="77777777" w:rsidR="0011126F" w:rsidRPr="00122D36" w:rsidRDefault="0011126F" w:rsidP="00ED4211">
      <w:pPr>
        <w:tabs>
          <w:tab w:val="left" w:pos="9639"/>
        </w:tabs>
        <w:spacing w:line="260" w:lineRule="exact"/>
        <w:jc w:val="both"/>
        <w:rPr>
          <w:rFonts w:ascii="Arial" w:hAnsi="Arial" w:cs="Arial"/>
          <w:snapToGrid w:val="0"/>
          <w:u w:val="single"/>
        </w:rPr>
      </w:pPr>
    </w:p>
    <w:p w14:paraId="257C65DB" w14:textId="16D04533" w:rsidR="00113279" w:rsidRPr="00333FD0" w:rsidRDefault="00EE191E" w:rsidP="009D5E4A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snapToGrid w:val="0"/>
          <w:vertAlign w:val="superscript"/>
        </w:rPr>
        <w:t>N</w:t>
      </w:r>
      <w:r w:rsidR="008774F1">
        <w:rPr>
          <w:rFonts w:ascii="Arial" w:hAnsi="Arial" w:cs="Arial"/>
          <w:b/>
          <w:snapToGrid w:val="0"/>
          <w:vertAlign w:val="superscript"/>
        </w:rPr>
        <w:t>ATIO</w:t>
      </w:r>
      <w:r w:rsidR="00333FD0" w:rsidRPr="00333FD0">
        <w:rPr>
          <w:rFonts w:ascii="Arial" w:hAnsi="Arial" w:cs="Arial"/>
          <w:b/>
          <w:snapToGrid w:val="0"/>
          <w:vertAlign w:val="superscript"/>
        </w:rPr>
        <w:t>NALITY</w:t>
      </w:r>
      <w:r w:rsidR="00333FD0">
        <w:rPr>
          <w:rFonts w:ascii="Arial" w:hAnsi="Arial" w:cs="Arial"/>
          <w:snapToGrid w:val="0"/>
        </w:rPr>
        <w:tab/>
      </w:r>
      <w:r w:rsidR="00333FD0">
        <w:rPr>
          <w:rFonts w:ascii="Arial" w:hAnsi="Arial" w:cs="Arial"/>
          <w:snapToGrid w:val="0"/>
        </w:rPr>
        <w:tab/>
      </w:r>
      <w:r w:rsidR="00333FD0" w:rsidRPr="00333FD0">
        <w:rPr>
          <w:rFonts w:ascii="Arial" w:hAnsi="Arial" w:cs="Arial"/>
          <w:b/>
          <w:snapToGrid w:val="0"/>
          <w:vertAlign w:val="superscript"/>
        </w:rPr>
        <w:t>PASSPORT / ID NUMBER</w:t>
      </w:r>
    </w:p>
    <w:p w14:paraId="305C52E2" w14:textId="77777777" w:rsidR="00B46C2D" w:rsidRDefault="00113279" w:rsidP="009D5E4A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snapToGrid w:val="0"/>
          <w:u w:val="single"/>
        </w:rPr>
      </w:pPr>
      <w:r w:rsidRPr="00333FD0">
        <w:rPr>
          <w:rFonts w:ascii="Arial" w:hAnsi="Arial" w:cs="Arial"/>
          <w:snapToGrid w:val="0"/>
          <w:u w:val="single"/>
        </w:rPr>
        <w:tab/>
      </w:r>
      <w:r w:rsidR="00333FD0">
        <w:rPr>
          <w:rFonts w:ascii="Arial" w:hAnsi="Arial" w:cs="Arial"/>
          <w:snapToGrid w:val="0"/>
        </w:rPr>
        <w:tab/>
      </w:r>
      <w:r w:rsidR="007E4819" w:rsidRPr="00333FD0">
        <w:rPr>
          <w:rFonts w:ascii="Arial" w:hAnsi="Arial" w:cs="Arial"/>
          <w:snapToGrid w:val="0"/>
          <w:u w:val="single"/>
        </w:rPr>
        <w:tab/>
      </w:r>
    </w:p>
    <w:p w14:paraId="60E47726" w14:textId="77777777" w:rsidR="000F4A42" w:rsidRPr="00333FD0" w:rsidRDefault="000F4A42" w:rsidP="00A2677D">
      <w:pPr>
        <w:tabs>
          <w:tab w:val="left" w:pos="4536"/>
          <w:tab w:val="left" w:pos="5100"/>
          <w:tab w:val="left" w:pos="9639"/>
        </w:tabs>
        <w:spacing w:line="80" w:lineRule="exact"/>
        <w:jc w:val="both"/>
        <w:rPr>
          <w:rFonts w:ascii="Arial" w:hAnsi="Arial" w:cs="Arial"/>
          <w:snapToGrid w:val="0"/>
          <w:u w:val="single"/>
        </w:rPr>
      </w:pPr>
    </w:p>
    <w:p w14:paraId="37BBDED9" w14:textId="77777777" w:rsidR="00113279" w:rsidRPr="00333FD0" w:rsidRDefault="00333FD0" w:rsidP="009D5E4A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snapToGrid w:val="0"/>
        </w:rPr>
      </w:pPr>
      <w:r w:rsidRPr="00333FD0">
        <w:rPr>
          <w:rFonts w:ascii="Arial" w:hAnsi="Arial" w:cs="Arial"/>
          <w:b/>
          <w:snapToGrid w:val="0"/>
          <w:vertAlign w:val="superscript"/>
        </w:rPr>
        <w:t>PLACE PASSPORT / ID ISSUED</w:t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Pr="00333FD0">
        <w:rPr>
          <w:rFonts w:ascii="Arial" w:hAnsi="Arial" w:cs="Arial"/>
          <w:b/>
          <w:snapToGrid w:val="0"/>
          <w:vertAlign w:val="superscript"/>
        </w:rPr>
        <w:t>DATE PASSPORT / ID ISSUED</w:t>
      </w:r>
    </w:p>
    <w:p w14:paraId="3D60EFD7" w14:textId="77777777" w:rsidR="00113279" w:rsidRDefault="00101E7E" w:rsidP="009D5E4A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snapToGrid w:val="0"/>
          <w:u w:val="single"/>
        </w:rPr>
      </w:pPr>
      <w:r w:rsidRPr="00333FD0">
        <w:rPr>
          <w:rFonts w:ascii="Arial" w:hAnsi="Arial" w:cs="Arial"/>
          <w:snapToGrid w:val="0"/>
          <w:u w:val="single"/>
        </w:rPr>
        <w:tab/>
      </w:r>
      <w:r w:rsidR="00113279" w:rsidRPr="00333FD0">
        <w:rPr>
          <w:rFonts w:ascii="Arial" w:hAnsi="Arial" w:cs="Arial"/>
          <w:snapToGrid w:val="0"/>
        </w:rPr>
        <w:tab/>
      </w:r>
      <w:r w:rsidRPr="00333FD0">
        <w:rPr>
          <w:rFonts w:ascii="Arial" w:hAnsi="Arial" w:cs="Arial"/>
          <w:snapToGrid w:val="0"/>
          <w:u w:val="single"/>
        </w:rPr>
        <w:tab/>
      </w:r>
    </w:p>
    <w:p w14:paraId="4ADDF01C" w14:textId="77777777" w:rsidR="000F4A42" w:rsidRPr="00464F6B" w:rsidRDefault="000F4A42" w:rsidP="00A2677D">
      <w:pPr>
        <w:tabs>
          <w:tab w:val="left" w:pos="4536"/>
          <w:tab w:val="left" w:pos="5100"/>
          <w:tab w:val="left" w:pos="9639"/>
        </w:tabs>
        <w:spacing w:line="80" w:lineRule="exact"/>
        <w:jc w:val="both"/>
        <w:rPr>
          <w:rFonts w:ascii="Arial" w:hAnsi="Arial" w:cs="Arial"/>
          <w:snapToGrid w:val="0"/>
          <w:sz w:val="8"/>
          <w:szCs w:val="8"/>
          <w:u w:val="single"/>
        </w:rPr>
      </w:pPr>
    </w:p>
    <w:p w14:paraId="3F513651" w14:textId="2B97CA71" w:rsidR="007E4819" w:rsidRPr="00333FD0" w:rsidRDefault="00333FD0" w:rsidP="009D5E4A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b/>
          <w:snapToGrid w:val="0"/>
          <w:vertAlign w:val="superscript"/>
        </w:rPr>
      </w:pPr>
      <w:r w:rsidRPr="00333FD0">
        <w:rPr>
          <w:rFonts w:ascii="Arial" w:hAnsi="Arial" w:cs="Arial"/>
          <w:b/>
          <w:snapToGrid w:val="0"/>
          <w:vertAlign w:val="superscript"/>
        </w:rPr>
        <w:t>ROOM NUMBER</w:t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="00735709">
        <w:rPr>
          <w:rFonts w:ascii="Arial" w:hAnsi="Arial" w:cs="Arial"/>
          <w:b/>
          <w:snapToGrid w:val="0"/>
          <w:vertAlign w:val="superscript"/>
        </w:rPr>
        <w:t>T</w:t>
      </w:r>
      <w:r w:rsidRPr="00333FD0">
        <w:rPr>
          <w:rFonts w:ascii="Arial" w:hAnsi="Arial" w:cs="Arial"/>
          <w:b/>
          <w:snapToGrid w:val="0"/>
          <w:vertAlign w:val="superscript"/>
        </w:rPr>
        <w:t>YPE OF ROOM</w:t>
      </w:r>
    </w:p>
    <w:p w14:paraId="3250DAE5" w14:textId="581B7096" w:rsidR="007E4819" w:rsidRPr="0053394B" w:rsidRDefault="0065296C" w:rsidP="0053394B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b/>
          <w:snapToGrid w:val="0"/>
          <w:u w:val="single"/>
        </w:rPr>
      </w:pPr>
      <w:r>
        <w:rPr>
          <w:rFonts w:ascii="Arial" w:hAnsi="Arial" w:cs="Arial"/>
          <w:b/>
          <w:snapToGrid w:val="0"/>
          <w:u w:val="single"/>
        </w:rPr>
        <w:t>{{</w:t>
      </w:r>
      <w:r w:rsidRPr="0065296C">
        <w:rPr>
          <w:rFonts w:ascii="Arial" w:hAnsi="Arial" w:cs="Arial"/>
          <w:b/>
          <w:snapToGrid w:val="0"/>
          <w:u w:val="single"/>
        </w:rPr>
        <w:t>ROOM</w:t>
      </w:r>
      <w:r>
        <w:rPr>
          <w:rFonts w:ascii="Arial" w:hAnsi="Arial" w:cs="Arial"/>
          <w:b/>
          <w:snapToGrid w:val="0"/>
          <w:u w:val="single"/>
        </w:rPr>
        <w:t>}}</w:t>
      </w:r>
      <w:ins w:id="0" w:author="Reception General User" w:date="2021-12-14T20:05:00Z">
        <w:r w:rsidR="00B46C2D" w:rsidRPr="00EE3DC8">
          <w:rPr>
            <w:rFonts w:ascii="Arial" w:hAnsi="Arial" w:cs="Arial"/>
            <w:b/>
            <w:snapToGrid w:val="0"/>
            <w:color w:val="000000" w:themeColor="text1"/>
            <w:u w:val="single"/>
          </w:rPr>
          <w:tab/>
        </w:r>
      </w:ins>
      <w:r w:rsidR="00756765" w:rsidRPr="00EE3DC8">
        <w:rPr>
          <w:rFonts w:ascii="Arial" w:hAnsi="Arial" w:cs="Arial"/>
          <w:b/>
          <w:snapToGrid w:val="0"/>
          <w:color w:val="000000" w:themeColor="text1"/>
        </w:rPr>
        <w:t xml:space="preserve">        </w:t>
      </w:r>
      <w:r w:rsidR="001D4F24" w:rsidRPr="00EE3DC8">
        <w:rPr>
          <w:rFonts w:ascii="Arial" w:hAnsi="Arial" w:cs="Arial"/>
          <w:b/>
          <w:snapToGrid w:val="0"/>
          <w:color w:val="000000" w:themeColor="text1"/>
        </w:rPr>
        <w:t xml:space="preserve"> </w:t>
      </w:r>
      <w:r w:rsidR="00141A53">
        <w:rPr>
          <w:rFonts w:ascii="Arial" w:hAnsi="Arial" w:cs="Arial"/>
          <w:b/>
          <w:snapToGrid w:val="0"/>
        </w:rPr>
        <w:t>{{</w:t>
      </w:r>
      <w:r w:rsidR="00141A53" w:rsidRPr="00141A53">
        <w:rPr>
          <w:rFonts w:ascii="Arial" w:hAnsi="Arial" w:cs="Arial"/>
          <w:b/>
          <w:snapToGrid w:val="0"/>
        </w:rPr>
        <w:t>T_ROOM</w:t>
      </w:r>
      <w:r w:rsidR="00141A53">
        <w:rPr>
          <w:rFonts w:ascii="Arial" w:hAnsi="Arial" w:cs="Arial"/>
          <w:b/>
          <w:snapToGrid w:val="0"/>
        </w:rPr>
        <w:t>}}</w:t>
      </w:r>
    </w:p>
    <w:p w14:paraId="6B933B16" w14:textId="77777777" w:rsidR="003444E5" w:rsidRDefault="003444E5" w:rsidP="009D5E4A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b/>
          <w:snapToGrid w:val="0"/>
          <w:vertAlign w:val="superscript"/>
        </w:rPr>
      </w:pPr>
    </w:p>
    <w:p w14:paraId="62EA48CC" w14:textId="7338F81C" w:rsidR="007E4819" w:rsidRPr="00333FD0" w:rsidRDefault="00B46C2D" w:rsidP="009D5E4A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snapToGrid w:val="0"/>
        </w:rPr>
      </w:pPr>
      <w:r w:rsidRPr="00333FD0">
        <w:rPr>
          <w:rFonts w:ascii="Arial" w:hAnsi="Arial" w:cs="Arial"/>
          <w:b/>
          <w:snapToGrid w:val="0"/>
          <w:vertAlign w:val="superscript"/>
        </w:rPr>
        <w:t>SIGNED</w:t>
      </w:r>
      <w:r>
        <w:rPr>
          <w:rFonts w:ascii="Arial" w:hAnsi="Arial" w:cs="Arial"/>
          <w:b/>
          <w:snapToGrid w:val="0"/>
          <w:vertAlign w:val="superscript"/>
        </w:rPr>
        <w:tab/>
      </w:r>
      <w:r>
        <w:rPr>
          <w:rFonts w:ascii="Arial" w:hAnsi="Arial" w:cs="Arial"/>
          <w:b/>
          <w:snapToGrid w:val="0"/>
          <w:vertAlign w:val="superscript"/>
        </w:rPr>
        <w:tab/>
      </w:r>
      <w:r w:rsidRPr="00333FD0">
        <w:rPr>
          <w:rFonts w:ascii="Arial" w:hAnsi="Arial" w:cs="Arial"/>
          <w:b/>
          <w:snapToGrid w:val="0"/>
          <w:vertAlign w:val="superscript"/>
        </w:rPr>
        <w:t>DATE</w:t>
      </w:r>
    </w:p>
    <w:p w14:paraId="493AD1AD" w14:textId="17CA8958" w:rsidR="00333FD0" w:rsidRDefault="00333FD0" w:rsidP="009D5E4A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snapToGrid w:val="0"/>
        </w:rPr>
      </w:pPr>
    </w:p>
    <w:p w14:paraId="7EEFC3BA" w14:textId="1B76D834" w:rsidR="00333FD0" w:rsidRPr="00333FD0" w:rsidRDefault="003444E5" w:rsidP="009D5E4A">
      <w:pPr>
        <w:tabs>
          <w:tab w:val="left" w:pos="4536"/>
          <w:tab w:val="left" w:pos="5100"/>
          <w:tab w:val="left" w:pos="9639"/>
        </w:tabs>
        <w:spacing w:line="260" w:lineRule="exact"/>
        <w:jc w:val="both"/>
        <w:rPr>
          <w:rFonts w:ascii="Arial" w:hAnsi="Arial" w:cs="Arial"/>
          <w:snapToGrid w:val="0"/>
        </w:rPr>
      </w:pPr>
      <w:r w:rsidRPr="0091129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AB602" wp14:editId="3224EB50">
                <wp:simplePos x="0" y="0"/>
                <wp:positionH relativeFrom="margin">
                  <wp:align>right</wp:align>
                </wp:positionH>
                <wp:positionV relativeFrom="paragraph">
                  <wp:posOffset>235467</wp:posOffset>
                </wp:positionV>
                <wp:extent cx="6115050" cy="1390650"/>
                <wp:effectExtent l="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3906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49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A5220" w14:textId="3C215C1D" w:rsidR="00760D4A" w:rsidRPr="00490DB3" w:rsidRDefault="00760D4A" w:rsidP="00760D4A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7B92CA8" w14:textId="629A95C4" w:rsidR="00760D4A" w:rsidRPr="001D250D" w:rsidRDefault="00760D4A" w:rsidP="00760D4A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D250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ayment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</w:p>
                          <w:p w14:paraId="7BB9E247" w14:textId="77777777" w:rsidR="00C21630" w:rsidRDefault="00C21630" w:rsidP="00760D4A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6BA81CEF" w14:textId="2A8B46A1" w:rsidR="009315BC" w:rsidRDefault="00EB6402" w:rsidP="00CC69B9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ind w:left="3600" w:hanging="360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Pr="00EB6402">
                              <w:rPr>
                                <w:rFonts w:ascii="Arial" w:hAnsi="Arial" w:cs="Arial"/>
                              </w:rPr>
                              <w:t>PAY_INFO</w:t>
                            </w:r>
                            <w:r>
                              <w:rPr>
                                <w:rFonts w:ascii="Arial" w:hAnsi="Arial" w:cs="Arial"/>
                              </w:rPr>
                              <w:t>}} – {{</w:t>
                            </w:r>
                            <w:r w:rsidRPr="00EB6402">
                              <w:rPr>
                                <w:rFonts w:ascii="Arial" w:hAnsi="Arial" w:cs="Arial"/>
                              </w:rPr>
                              <w:t>AMOUNT</w:t>
                            </w:r>
                            <w:r>
                              <w:rPr>
                                <w:rFonts w:ascii="Arial" w:hAnsi="Arial" w:cs="Arial"/>
                              </w:rPr>
                              <w:t>}}</w:t>
                            </w:r>
                            <w:r w:rsidR="00492371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A63ED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F2DCE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12555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9119D3C" w14:textId="14E1928F" w:rsidR="00760D4A" w:rsidRDefault="00BF36D2" w:rsidP="00760D4A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</w:p>
                          <w:p w14:paraId="292EFEEA" w14:textId="77777777" w:rsidR="002A0E03" w:rsidRDefault="002A0E03" w:rsidP="00760D4A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D29CA7" w14:textId="77777777" w:rsidR="00835F6B" w:rsidRPr="00273E93" w:rsidRDefault="00835F6B" w:rsidP="00760D4A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22B2E9" w14:textId="33C9F4F1" w:rsidR="003229FB" w:rsidRDefault="00760D4A" w:rsidP="00760D4A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61366D22" w14:textId="77777777" w:rsidR="003229FB" w:rsidRDefault="003229FB" w:rsidP="009E049F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059F0D" w14:textId="3F9AFBB1" w:rsidR="003229FB" w:rsidRPr="00A40970" w:rsidRDefault="003229FB" w:rsidP="003F5DE2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40248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14:paraId="72B36633" w14:textId="77777777" w:rsidR="003229FB" w:rsidRPr="00A40970" w:rsidRDefault="003229FB" w:rsidP="003F5DE2">
                            <w:pPr>
                              <w:tabs>
                                <w:tab w:val="left" w:pos="4536"/>
                                <w:tab w:val="left" w:pos="5100"/>
                                <w:tab w:val="left" w:pos="9639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AB6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0.3pt;margin-top:18.55pt;width:481.5pt;height:109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" fillcolor="silver" stroked="f">
                <v:fill opacity="32125f"/>
                <v:textbox>
                  <w:txbxContent>
                    <w:p w14:paraId="203A5220" w14:textId="3C215C1D" w:rsidR="00760D4A" w:rsidRPr="00490DB3" w:rsidRDefault="00760D4A" w:rsidP="00760D4A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17B92CA8" w14:textId="629A95C4" w:rsidR="00760D4A" w:rsidRPr="001D250D" w:rsidRDefault="00760D4A" w:rsidP="00760D4A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D250D">
                        <w:rPr>
                          <w:rFonts w:ascii="Arial" w:hAnsi="Arial" w:cs="Arial"/>
                          <w:b/>
                          <w:bCs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ayment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</w:p>
                    <w:p w14:paraId="7BB9E247" w14:textId="77777777" w:rsidR="00C21630" w:rsidRDefault="00C21630" w:rsidP="00760D4A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6BA81CEF" w14:textId="2A8B46A1" w:rsidR="009315BC" w:rsidRDefault="00EB6402" w:rsidP="00CC69B9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ind w:left="3600" w:hanging="360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{{</w:t>
                      </w:r>
                      <w:r w:rsidRPr="00EB6402">
                        <w:rPr>
                          <w:rFonts w:ascii="Arial" w:hAnsi="Arial" w:cs="Arial"/>
                        </w:rPr>
                        <w:t>PAY_INFO</w:t>
                      </w:r>
                      <w:r>
                        <w:rPr>
                          <w:rFonts w:ascii="Arial" w:hAnsi="Arial" w:cs="Arial"/>
                        </w:rPr>
                        <w:t>}} – {{</w:t>
                      </w:r>
                      <w:r w:rsidRPr="00EB6402">
                        <w:rPr>
                          <w:rFonts w:ascii="Arial" w:hAnsi="Arial" w:cs="Arial"/>
                        </w:rPr>
                        <w:t>AMOUNT</w:t>
                      </w:r>
                      <w:r>
                        <w:rPr>
                          <w:rFonts w:ascii="Arial" w:hAnsi="Arial" w:cs="Arial"/>
                        </w:rPr>
                        <w:t>}}</w:t>
                      </w:r>
                      <w:r w:rsidR="00492371">
                        <w:rPr>
                          <w:rFonts w:ascii="Arial" w:hAnsi="Arial" w:cs="Arial"/>
                        </w:rPr>
                        <w:tab/>
                      </w:r>
                      <w:r w:rsidR="00A63EDD">
                        <w:rPr>
                          <w:rFonts w:ascii="Arial" w:hAnsi="Arial" w:cs="Arial"/>
                        </w:rPr>
                        <w:tab/>
                      </w:r>
                      <w:r w:rsidR="002F2DCE">
                        <w:rPr>
                          <w:rFonts w:ascii="Arial" w:hAnsi="Arial" w:cs="Arial"/>
                        </w:rPr>
                        <w:tab/>
                      </w:r>
                      <w:r w:rsidR="0012555B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9119D3C" w14:textId="14E1928F" w:rsidR="00760D4A" w:rsidRDefault="00BF36D2" w:rsidP="00760D4A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</w:p>
                    <w:p w14:paraId="292EFEEA" w14:textId="77777777" w:rsidR="002A0E03" w:rsidRDefault="002A0E03" w:rsidP="00760D4A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4D29CA7" w14:textId="77777777" w:rsidR="00835F6B" w:rsidRPr="00273E93" w:rsidRDefault="00835F6B" w:rsidP="00760D4A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F22B2E9" w14:textId="33C9F4F1" w:rsidR="003229FB" w:rsidRDefault="00760D4A" w:rsidP="00760D4A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br/>
                      </w:r>
                    </w:p>
                    <w:p w14:paraId="61366D22" w14:textId="77777777" w:rsidR="003229FB" w:rsidRDefault="003229FB" w:rsidP="009E049F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0059F0D" w14:textId="3F9AFBB1" w:rsidR="003229FB" w:rsidRPr="00A40970" w:rsidRDefault="003229FB" w:rsidP="003F5DE2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440248">
                        <w:rPr>
                          <w:rFonts w:ascii="Arial" w:hAnsi="Arial" w:cs="Arial"/>
                        </w:rPr>
                        <w:tab/>
                      </w:r>
                    </w:p>
                    <w:p w14:paraId="72B36633" w14:textId="77777777" w:rsidR="003229FB" w:rsidRPr="00A40970" w:rsidRDefault="003229FB" w:rsidP="003F5DE2">
                      <w:pPr>
                        <w:tabs>
                          <w:tab w:val="left" w:pos="4536"/>
                          <w:tab w:val="left" w:pos="5100"/>
                          <w:tab w:val="left" w:pos="9639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3FD0" w:rsidRPr="00333FD0" w:rsidSect="000913CC">
      <w:headerReference w:type="default" r:id="rId14"/>
      <w:pgSz w:w="11907" w:h="16840" w:code="9"/>
      <w:pgMar w:top="1701" w:right="1134" w:bottom="1134" w:left="1134" w:header="0" w:footer="0" w:gutter="0"/>
      <w:cols w:space="709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95E6" w14:textId="77777777" w:rsidR="0054118E" w:rsidRDefault="0054118E">
      <w:r>
        <w:separator/>
      </w:r>
    </w:p>
  </w:endnote>
  <w:endnote w:type="continuationSeparator" w:id="0">
    <w:p w14:paraId="056F985D" w14:textId="77777777" w:rsidR="0054118E" w:rsidRDefault="0054118E">
      <w:r>
        <w:continuationSeparator/>
      </w:r>
    </w:p>
  </w:endnote>
  <w:endnote w:type="continuationNotice" w:id="1">
    <w:p w14:paraId="756266D0" w14:textId="77777777" w:rsidR="0054118E" w:rsidRDefault="005411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1564" w14:textId="77777777" w:rsidR="0054118E" w:rsidRDefault="0054118E">
      <w:r>
        <w:separator/>
      </w:r>
    </w:p>
  </w:footnote>
  <w:footnote w:type="continuationSeparator" w:id="0">
    <w:p w14:paraId="2D1101EA" w14:textId="77777777" w:rsidR="0054118E" w:rsidRDefault="0054118E">
      <w:r>
        <w:continuationSeparator/>
      </w:r>
    </w:p>
  </w:footnote>
  <w:footnote w:type="continuationNotice" w:id="1">
    <w:p w14:paraId="476261C3" w14:textId="77777777" w:rsidR="0054118E" w:rsidRDefault="005411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3C2D" w14:textId="77777777" w:rsidR="003229FB" w:rsidRDefault="003229FB">
    <w:pPr>
      <w:pStyle w:val="Header"/>
    </w:pPr>
  </w:p>
  <w:p w14:paraId="78466C80" w14:textId="577B39E2" w:rsidR="003229FB" w:rsidRPr="008B5207" w:rsidRDefault="008B5207">
    <w:pPr>
      <w:pStyle w:val="Header"/>
      <w:rPr>
        <w:sz w:val="24"/>
        <w:szCs w:val="24"/>
      </w:rPr>
    </w:pPr>
    <w:r w:rsidRPr="008B5207">
      <w:rPr>
        <w:sz w:val="24"/>
        <w:szCs w:val="24"/>
      </w:rPr>
      <w:t>{{DESCRIPTION}}</w:t>
    </w:r>
  </w:p>
  <w:p w14:paraId="40BD68C1" w14:textId="6FF922D6" w:rsidR="003229FB" w:rsidRDefault="003229FB" w:rsidP="002B1D5C">
    <w:pPr>
      <w:tabs>
        <w:tab w:val="left" w:pos="3043"/>
        <w:tab w:val="right" w:pos="9639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75D8"/>
    <w:multiLevelType w:val="hybridMultilevel"/>
    <w:tmpl w:val="49C6AE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027EB2"/>
    <w:multiLevelType w:val="hybridMultilevel"/>
    <w:tmpl w:val="CFEE5256"/>
    <w:lvl w:ilvl="0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8E128C"/>
    <w:multiLevelType w:val="multilevel"/>
    <w:tmpl w:val="CFEE5256"/>
    <w:lvl w:ilvl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4B344B"/>
    <w:multiLevelType w:val="hybridMultilevel"/>
    <w:tmpl w:val="E482E240"/>
    <w:lvl w:ilvl="0" w:tplc="08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cs="Wingdings" w:hint="default"/>
      </w:rPr>
    </w:lvl>
  </w:abstractNum>
  <w:num w:numId="1" w16cid:durableId="188416297">
    <w:abstractNumId w:val="3"/>
  </w:num>
  <w:num w:numId="2" w16cid:durableId="834107936">
    <w:abstractNumId w:val="1"/>
  </w:num>
  <w:num w:numId="3" w16cid:durableId="1964845056">
    <w:abstractNumId w:val="2"/>
  </w:num>
  <w:num w:numId="4" w16cid:durableId="23805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25"/>
    <w:rsid w:val="000006A1"/>
    <w:rsid w:val="0000127E"/>
    <w:rsid w:val="00001B73"/>
    <w:rsid w:val="00001CCE"/>
    <w:rsid w:val="00002C0B"/>
    <w:rsid w:val="00002FD8"/>
    <w:rsid w:val="000030B7"/>
    <w:rsid w:val="00003EF1"/>
    <w:rsid w:val="000049BB"/>
    <w:rsid w:val="00005D5B"/>
    <w:rsid w:val="00005EF4"/>
    <w:rsid w:val="0000602C"/>
    <w:rsid w:val="0000621C"/>
    <w:rsid w:val="0000637B"/>
    <w:rsid w:val="00007837"/>
    <w:rsid w:val="00011525"/>
    <w:rsid w:val="000117A9"/>
    <w:rsid w:val="00013564"/>
    <w:rsid w:val="00014504"/>
    <w:rsid w:val="00014609"/>
    <w:rsid w:val="000147BE"/>
    <w:rsid w:val="00014C36"/>
    <w:rsid w:val="00014C60"/>
    <w:rsid w:val="000158CC"/>
    <w:rsid w:val="000162EB"/>
    <w:rsid w:val="00016D12"/>
    <w:rsid w:val="000172E8"/>
    <w:rsid w:val="00017560"/>
    <w:rsid w:val="0002058A"/>
    <w:rsid w:val="000205C7"/>
    <w:rsid w:val="000221C0"/>
    <w:rsid w:val="00022512"/>
    <w:rsid w:val="000225C6"/>
    <w:rsid w:val="00022EBF"/>
    <w:rsid w:val="00022F9B"/>
    <w:rsid w:val="00023094"/>
    <w:rsid w:val="0002378B"/>
    <w:rsid w:val="00023E21"/>
    <w:rsid w:val="00024D78"/>
    <w:rsid w:val="000252F7"/>
    <w:rsid w:val="00025A7A"/>
    <w:rsid w:val="00027A1D"/>
    <w:rsid w:val="00030058"/>
    <w:rsid w:val="00031331"/>
    <w:rsid w:val="00033058"/>
    <w:rsid w:val="00033BAC"/>
    <w:rsid w:val="00034027"/>
    <w:rsid w:val="00034E43"/>
    <w:rsid w:val="00035952"/>
    <w:rsid w:val="000360A8"/>
    <w:rsid w:val="00036C72"/>
    <w:rsid w:val="00040C8E"/>
    <w:rsid w:val="00042D1C"/>
    <w:rsid w:val="00043886"/>
    <w:rsid w:val="0004448C"/>
    <w:rsid w:val="00045E86"/>
    <w:rsid w:val="00045FD1"/>
    <w:rsid w:val="0004684C"/>
    <w:rsid w:val="00046CEC"/>
    <w:rsid w:val="00047CFB"/>
    <w:rsid w:val="0005007C"/>
    <w:rsid w:val="00050783"/>
    <w:rsid w:val="00051601"/>
    <w:rsid w:val="0005239F"/>
    <w:rsid w:val="00052CC6"/>
    <w:rsid w:val="00052D65"/>
    <w:rsid w:val="00053337"/>
    <w:rsid w:val="00053752"/>
    <w:rsid w:val="000539CE"/>
    <w:rsid w:val="00053B34"/>
    <w:rsid w:val="00054D53"/>
    <w:rsid w:val="00055648"/>
    <w:rsid w:val="00055DE6"/>
    <w:rsid w:val="00057E17"/>
    <w:rsid w:val="00062333"/>
    <w:rsid w:val="000623DC"/>
    <w:rsid w:val="00063817"/>
    <w:rsid w:val="00063C33"/>
    <w:rsid w:val="0006446E"/>
    <w:rsid w:val="00064F73"/>
    <w:rsid w:val="000653C8"/>
    <w:rsid w:val="000660C0"/>
    <w:rsid w:val="00066393"/>
    <w:rsid w:val="00066B2C"/>
    <w:rsid w:val="00070F87"/>
    <w:rsid w:val="00071214"/>
    <w:rsid w:val="00071C6A"/>
    <w:rsid w:val="000722EE"/>
    <w:rsid w:val="000728D7"/>
    <w:rsid w:val="00072B9C"/>
    <w:rsid w:val="00072F62"/>
    <w:rsid w:val="00072FFC"/>
    <w:rsid w:val="00073CA6"/>
    <w:rsid w:val="0007483E"/>
    <w:rsid w:val="000759D6"/>
    <w:rsid w:val="0007641E"/>
    <w:rsid w:val="00077068"/>
    <w:rsid w:val="0007761D"/>
    <w:rsid w:val="00077CA8"/>
    <w:rsid w:val="00080B12"/>
    <w:rsid w:val="00081807"/>
    <w:rsid w:val="00081E02"/>
    <w:rsid w:val="00082B65"/>
    <w:rsid w:val="00082B88"/>
    <w:rsid w:val="000838CE"/>
    <w:rsid w:val="00083D53"/>
    <w:rsid w:val="000845FB"/>
    <w:rsid w:val="00084EFA"/>
    <w:rsid w:val="00085701"/>
    <w:rsid w:val="000857A4"/>
    <w:rsid w:val="00086858"/>
    <w:rsid w:val="00086E2E"/>
    <w:rsid w:val="00086ED5"/>
    <w:rsid w:val="000913CC"/>
    <w:rsid w:val="00091542"/>
    <w:rsid w:val="00091BC9"/>
    <w:rsid w:val="00091D68"/>
    <w:rsid w:val="000939AA"/>
    <w:rsid w:val="00093DD2"/>
    <w:rsid w:val="0009626A"/>
    <w:rsid w:val="000968CF"/>
    <w:rsid w:val="00097202"/>
    <w:rsid w:val="000972FC"/>
    <w:rsid w:val="000A05ED"/>
    <w:rsid w:val="000A0A78"/>
    <w:rsid w:val="000A0EF5"/>
    <w:rsid w:val="000A18F8"/>
    <w:rsid w:val="000A2449"/>
    <w:rsid w:val="000A4BE4"/>
    <w:rsid w:val="000A4D93"/>
    <w:rsid w:val="000A59A5"/>
    <w:rsid w:val="000A73C9"/>
    <w:rsid w:val="000A7552"/>
    <w:rsid w:val="000A77ED"/>
    <w:rsid w:val="000A7DA2"/>
    <w:rsid w:val="000B117D"/>
    <w:rsid w:val="000B2985"/>
    <w:rsid w:val="000B2FB2"/>
    <w:rsid w:val="000B3156"/>
    <w:rsid w:val="000B3481"/>
    <w:rsid w:val="000B39C4"/>
    <w:rsid w:val="000B4725"/>
    <w:rsid w:val="000B5CDC"/>
    <w:rsid w:val="000B610C"/>
    <w:rsid w:val="000B6216"/>
    <w:rsid w:val="000B7633"/>
    <w:rsid w:val="000C0B3B"/>
    <w:rsid w:val="000C12D4"/>
    <w:rsid w:val="000C1B51"/>
    <w:rsid w:val="000C21D4"/>
    <w:rsid w:val="000C2454"/>
    <w:rsid w:val="000C44D9"/>
    <w:rsid w:val="000C598D"/>
    <w:rsid w:val="000C5A33"/>
    <w:rsid w:val="000C6625"/>
    <w:rsid w:val="000C6A99"/>
    <w:rsid w:val="000C6AE6"/>
    <w:rsid w:val="000C75F4"/>
    <w:rsid w:val="000C7BBD"/>
    <w:rsid w:val="000D00F6"/>
    <w:rsid w:val="000D14F2"/>
    <w:rsid w:val="000D1C38"/>
    <w:rsid w:val="000D1C57"/>
    <w:rsid w:val="000D2D3C"/>
    <w:rsid w:val="000D3948"/>
    <w:rsid w:val="000D444B"/>
    <w:rsid w:val="000D4A3C"/>
    <w:rsid w:val="000D5206"/>
    <w:rsid w:val="000D576E"/>
    <w:rsid w:val="000D6785"/>
    <w:rsid w:val="000D6CAB"/>
    <w:rsid w:val="000D7017"/>
    <w:rsid w:val="000D7E66"/>
    <w:rsid w:val="000E013F"/>
    <w:rsid w:val="000E0823"/>
    <w:rsid w:val="000E1011"/>
    <w:rsid w:val="000E110B"/>
    <w:rsid w:val="000E1F94"/>
    <w:rsid w:val="000E2D50"/>
    <w:rsid w:val="000E3C40"/>
    <w:rsid w:val="000E4B5D"/>
    <w:rsid w:val="000E4DDD"/>
    <w:rsid w:val="000E5645"/>
    <w:rsid w:val="000E57F4"/>
    <w:rsid w:val="000E5913"/>
    <w:rsid w:val="000E5C03"/>
    <w:rsid w:val="000E6E7A"/>
    <w:rsid w:val="000E762D"/>
    <w:rsid w:val="000F0AA3"/>
    <w:rsid w:val="000F142F"/>
    <w:rsid w:val="000F157F"/>
    <w:rsid w:val="000F20B4"/>
    <w:rsid w:val="000F2437"/>
    <w:rsid w:val="000F2A85"/>
    <w:rsid w:val="000F347C"/>
    <w:rsid w:val="000F4A42"/>
    <w:rsid w:val="000F516A"/>
    <w:rsid w:val="000F58F9"/>
    <w:rsid w:val="000F625E"/>
    <w:rsid w:val="000F6749"/>
    <w:rsid w:val="000F777C"/>
    <w:rsid w:val="00100D96"/>
    <w:rsid w:val="00101078"/>
    <w:rsid w:val="00101532"/>
    <w:rsid w:val="00101B6D"/>
    <w:rsid w:val="00101E7E"/>
    <w:rsid w:val="001026B4"/>
    <w:rsid w:val="0010275A"/>
    <w:rsid w:val="00102CAA"/>
    <w:rsid w:val="00102E32"/>
    <w:rsid w:val="00105739"/>
    <w:rsid w:val="00105855"/>
    <w:rsid w:val="0010589F"/>
    <w:rsid w:val="00105FB4"/>
    <w:rsid w:val="00106643"/>
    <w:rsid w:val="0010780C"/>
    <w:rsid w:val="00107956"/>
    <w:rsid w:val="00107FFD"/>
    <w:rsid w:val="0011126F"/>
    <w:rsid w:val="001130C2"/>
    <w:rsid w:val="00113279"/>
    <w:rsid w:val="00114605"/>
    <w:rsid w:val="00115267"/>
    <w:rsid w:val="00115B97"/>
    <w:rsid w:val="00116613"/>
    <w:rsid w:val="0011716E"/>
    <w:rsid w:val="001176C7"/>
    <w:rsid w:val="0011788E"/>
    <w:rsid w:val="00117AA9"/>
    <w:rsid w:val="001200D8"/>
    <w:rsid w:val="00120253"/>
    <w:rsid w:val="00120A66"/>
    <w:rsid w:val="00120CB3"/>
    <w:rsid w:val="001214F3"/>
    <w:rsid w:val="00121BA5"/>
    <w:rsid w:val="00122D36"/>
    <w:rsid w:val="00123862"/>
    <w:rsid w:val="001238D3"/>
    <w:rsid w:val="00124122"/>
    <w:rsid w:val="00125253"/>
    <w:rsid w:val="0012555B"/>
    <w:rsid w:val="00125EC0"/>
    <w:rsid w:val="00126C92"/>
    <w:rsid w:val="0012721C"/>
    <w:rsid w:val="00127A2A"/>
    <w:rsid w:val="00127B8D"/>
    <w:rsid w:val="0013033B"/>
    <w:rsid w:val="00130360"/>
    <w:rsid w:val="00130765"/>
    <w:rsid w:val="001309E2"/>
    <w:rsid w:val="001316E4"/>
    <w:rsid w:val="00131B1E"/>
    <w:rsid w:val="001336AD"/>
    <w:rsid w:val="00133AD0"/>
    <w:rsid w:val="00135D52"/>
    <w:rsid w:val="00136B93"/>
    <w:rsid w:val="001379AF"/>
    <w:rsid w:val="00141369"/>
    <w:rsid w:val="00141451"/>
    <w:rsid w:val="0014170A"/>
    <w:rsid w:val="00141A53"/>
    <w:rsid w:val="00142921"/>
    <w:rsid w:val="00143C1F"/>
    <w:rsid w:val="00143E97"/>
    <w:rsid w:val="0014446D"/>
    <w:rsid w:val="00144F71"/>
    <w:rsid w:val="001465D3"/>
    <w:rsid w:val="00150204"/>
    <w:rsid w:val="00151990"/>
    <w:rsid w:val="00151A9F"/>
    <w:rsid w:val="00151D33"/>
    <w:rsid w:val="00151D40"/>
    <w:rsid w:val="00152094"/>
    <w:rsid w:val="00152587"/>
    <w:rsid w:val="00152961"/>
    <w:rsid w:val="00153862"/>
    <w:rsid w:val="00153F6A"/>
    <w:rsid w:val="00154521"/>
    <w:rsid w:val="001557C0"/>
    <w:rsid w:val="00157310"/>
    <w:rsid w:val="001574FE"/>
    <w:rsid w:val="00157895"/>
    <w:rsid w:val="0016098E"/>
    <w:rsid w:val="00162478"/>
    <w:rsid w:val="00163F55"/>
    <w:rsid w:val="0016403B"/>
    <w:rsid w:val="001646FA"/>
    <w:rsid w:val="00164DDD"/>
    <w:rsid w:val="001661EE"/>
    <w:rsid w:val="001667E3"/>
    <w:rsid w:val="001668D3"/>
    <w:rsid w:val="0017190F"/>
    <w:rsid w:val="00172DE3"/>
    <w:rsid w:val="00173198"/>
    <w:rsid w:val="00173A50"/>
    <w:rsid w:val="00174035"/>
    <w:rsid w:val="00174A88"/>
    <w:rsid w:val="00175267"/>
    <w:rsid w:val="00175C29"/>
    <w:rsid w:val="00180318"/>
    <w:rsid w:val="00181265"/>
    <w:rsid w:val="00181B83"/>
    <w:rsid w:val="00181C2D"/>
    <w:rsid w:val="0018201E"/>
    <w:rsid w:val="001826D9"/>
    <w:rsid w:val="0018276C"/>
    <w:rsid w:val="001843A6"/>
    <w:rsid w:val="001844A5"/>
    <w:rsid w:val="00184F66"/>
    <w:rsid w:val="00187214"/>
    <w:rsid w:val="00190076"/>
    <w:rsid w:val="001929A7"/>
    <w:rsid w:val="00194CED"/>
    <w:rsid w:val="00196117"/>
    <w:rsid w:val="0019632C"/>
    <w:rsid w:val="00196756"/>
    <w:rsid w:val="00196ACE"/>
    <w:rsid w:val="00196EFA"/>
    <w:rsid w:val="00197155"/>
    <w:rsid w:val="0019755A"/>
    <w:rsid w:val="001A006A"/>
    <w:rsid w:val="001A165B"/>
    <w:rsid w:val="001A17EB"/>
    <w:rsid w:val="001A3705"/>
    <w:rsid w:val="001A407A"/>
    <w:rsid w:val="001A448F"/>
    <w:rsid w:val="001A48F0"/>
    <w:rsid w:val="001A4C19"/>
    <w:rsid w:val="001A5079"/>
    <w:rsid w:val="001A6579"/>
    <w:rsid w:val="001A7722"/>
    <w:rsid w:val="001A79D1"/>
    <w:rsid w:val="001A7E95"/>
    <w:rsid w:val="001B0401"/>
    <w:rsid w:val="001B0B24"/>
    <w:rsid w:val="001B1CBB"/>
    <w:rsid w:val="001B28E1"/>
    <w:rsid w:val="001B2954"/>
    <w:rsid w:val="001B31C3"/>
    <w:rsid w:val="001B3919"/>
    <w:rsid w:val="001B42D9"/>
    <w:rsid w:val="001B4CDC"/>
    <w:rsid w:val="001B4F2B"/>
    <w:rsid w:val="001B53A4"/>
    <w:rsid w:val="001B6E16"/>
    <w:rsid w:val="001B73C5"/>
    <w:rsid w:val="001C0DD5"/>
    <w:rsid w:val="001C1154"/>
    <w:rsid w:val="001C174B"/>
    <w:rsid w:val="001C24F3"/>
    <w:rsid w:val="001C29B0"/>
    <w:rsid w:val="001C5046"/>
    <w:rsid w:val="001C5C43"/>
    <w:rsid w:val="001C5F11"/>
    <w:rsid w:val="001C60B4"/>
    <w:rsid w:val="001C6DF0"/>
    <w:rsid w:val="001C791E"/>
    <w:rsid w:val="001C7C83"/>
    <w:rsid w:val="001D0479"/>
    <w:rsid w:val="001D1C3A"/>
    <w:rsid w:val="001D250D"/>
    <w:rsid w:val="001D2AC3"/>
    <w:rsid w:val="001D3420"/>
    <w:rsid w:val="001D429B"/>
    <w:rsid w:val="001D4D17"/>
    <w:rsid w:val="001D4E07"/>
    <w:rsid w:val="001D4F24"/>
    <w:rsid w:val="001D5990"/>
    <w:rsid w:val="001D6341"/>
    <w:rsid w:val="001D69E7"/>
    <w:rsid w:val="001E16AC"/>
    <w:rsid w:val="001E1FB8"/>
    <w:rsid w:val="001E2974"/>
    <w:rsid w:val="001E37AD"/>
    <w:rsid w:val="001E4815"/>
    <w:rsid w:val="001E52CD"/>
    <w:rsid w:val="001E548F"/>
    <w:rsid w:val="001E660F"/>
    <w:rsid w:val="001E70F6"/>
    <w:rsid w:val="001E758D"/>
    <w:rsid w:val="001E78B2"/>
    <w:rsid w:val="001E7F3E"/>
    <w:rsid w:val="001F0452"/>
    <w:rsid w:val="001F1C7C"/>
    <w:rsid w:val="001F1CA1"/>
    <w:rsid w:val="001F1CB0"/>
    <w:rsid w:val="001F3D7E"/>
    <w:rsid w:val="001F3EF0"/>
    <w:rsid w:val="001F438F"/>
    <w:rsid w:val="001F4865"/>
    <w:rsid w:val="001F4966"/>
    <w:rsid w:val="001F51E2"/>
    <w:rsid w:val="001F523E"/>
    <w:rsid w:val="001F5480"/>
    <w:rsid w:val="001F59FF"/>
    <w:rsid w:val="001F6150"/>
    <w:rsid w:val="001F63F0"/>
    <w:rsid w:val="001F6D85"/>
    <w:rsid w:val="001F744A"/>
    <w:rsid w:val="001F7631"/>
    <w:rsid w:val="001F7637"/>
    <w:rsid w:val="001F7C7B"/>
    <w:rsid w:val="001F7CDF"/>
    <w:rsid w:val="002000D3"/>
    <w:rsid w:val="00200410"/>
    <w:rsid w:val="00200963"/>
    <w:rsid w:val="00200C39"/>
    <w:rsid w:val="002015FB"/>
    <w:rsid w:val="00201BED"/>
    <w:rsid w:val="00201DD6"/>
    <w:rsid w:val="00202674"/>
    <w:rsid w:val="0020278A"/>
    <w:rsid w:val="00202AF1"/>
    <w:rsid w:val="002037BE"/>
    <w:rsid w:val="00204603"/>
    <w:rsid w:val="00206C8B"/>
    <w:rsid w:val="0020732E"/>
    <w:rsid w:val="002075E0"/>
    <w:rsid w:val="00207829"/>
    <w:rsid w:val="002100E7"/>
    <w:rsid w:val="00210311"/>
    <w:rsid w:val="00210BE0"/>
    <w:rsid w:val="002110E6"/>
    <w:rsid w:val="0021217D"/>
    <w:rsid w:val="00212A13"/>
    <w:rsid w:val="00212E2E"/>
    <w:rsid w:val="002134B5"/>
    <w:rsid w:val="002138D8"/>
    <w:rsid w:val="002138DB"/>
    <w:rsid w:val="00214DCC"/>
    <w:rsid w:val="002150D4"/>
    <w:rsid w:val="00215432"/>
    <w:rsid w:val="00216071"/>
    <w:rsid w:val="0021666B"/>
    <w:rsid w:val="00216880"/>
    <w:rsid w:val="0022052A"/>
    <w:rsid w:val="002211B5"/>
    <w:rsid w:val="00222937"/>
    <w:rsid w:val="00225052"/>
    <w:rsid w:val="0022593A"/>
    <w:rsid w:val="0022646C"/>
    <w:rsid w:val="00227DAD"/>
    <w:rsid w:val="0023054F"/>
    <w:rsid w:val="00231DCB"/>
    <w:rsid w:val="00233472"/>
    <w:rsid w:val="002345C1"/>
    <w:rsid w:val="00235C69"/>
    <w:rsid w:val="00236DDA"/>
    <w:rsid w:val="0023758E"/>
    <w:rsid w:val="002377C9"/>
    <w:rsid w:val="002404C7"/>
    <w:rsid w:val="00240565"/>
    <w:rsid w:val="0024067A"/>
    <w:rsid w:val="00241529"/>
    <w:rsid w:val="00242E42"/>
    <w:rsid w:val="00242FE6"/>
    <w:rsid w:val="00243B38"/>
    <w:rsid w:val="00244A06"/>
    <w:rsid w:val="002466E8"/>
    <w:rsid w:val="002467AD"/>
    <w:rsid w:val="002472D6"/>
    <w:rsid w:val="0024750F"/>
    <w:rsid w:val="00247C37"/>
    <w:rsid w:val="00247DE8"/>
    <w:rsid w:val="00250536"/>
    <w:rsid w:val="00251831"/>
    <w:rsid w:val="00251E0D"/>
    <w:rsid w:val="0025353F"/>
    <w:rsid w:val="002536EC"/>
    <w:rsid w:val="00253830"/>
    <w:rsid w:val="00253F6E"/>
    <w:rsid w:val="00255798"/>
    <w:rsid w:val="002557CF"/>
    <w:rsid w:val="00255FF8"/>
    <w:rsid w:val="00257533"/>
    <w:rsid w:val="0025793A"/>
    <w:rsid w:val="0026037F"/>
    <w:rsid w:val="00260C22"/>
    <w:rsid w:val="002621D9"/>
    <w:rsid w:val="0026228E"/>
    <w:rsid w:val="00262AEC"/>
    <w:rsid w:val="00263AEF"/>
    <w:rsid w:val="00263EA3"/>
    <w:rsid w:val="002646F0"/>
    <w:rsid w:val="0026594D"/>
    <w:rsid w:val="00266B2B"/>
    <w:rsid w:val="002673A8"/>
    <w:rsid w:val="002676E0"/>
    <w:rsid w:val="00270291"/>
    <w:rsid w:val="002714A6"/>
    <w:rsid w:val="002714E3"/>
    <w:rsid w:val="00271998"/>
    <w:rsid w:val="00271AE9"/>
    <w:rsid w:val="00271AF5"/>
    <w:rsid w:val="002727B9"/>
    <w:rsid w:val="00272A29"/>
    <w:rsid w:val="00273882"/>
    <w:rsid w:val="0027393A"/>
    <w:rsid w:val="00273ACB"/>
    <w:rsid w:val="00273E3E"/>
    <w:rsid w:val="00274085"/>
    <w:rsid w:val="00274548"/>
    <w:rsid w:val="002749A8"/>
    <w:rsid w:val="00274C05"/>
    <w:rsid w:val="00275577"/>
    <w:rsid w:val="00275926"/>
    <w:rsid w:val="00275944"/>
    <w:rsid w:val="00275C59"/>
    <w:rsid w:val="00275F24"/>
    <w:rsid w:val="002762AB"/>
    <w:rsid w:val="0027678E"/>
    <w:rsid w:val="00276D2F"/>
    <w:rsid w:val="002802E9"/>
    <w:rsid w:val="002804C2"/>
    <w:rsid w:val="002805DB"/>
    <w:rsid w:val="00280AD8"/>
    <w:rsid w:val="002812EA"/>
    <w:rsid w:val="00281A87"/>
    <w:rsid w:val="00283B5C"/>
    <w:rsid w:val="00283E17"/>
    <w:rsid w:val="002850F3"/>
    <w:rsid w:val="002853A8"/>
    <w:rsid w:val="00285473"/>
    <w:rsid w:val="002854DE"/>
    <w:rsid w:val="00286EED"/>
    <w:rsid w:val="00286F57"/>
    <w:rsid w:val="002873D7"/>
    <w:rsid w:val="002905D1"/>
    <w:rsid w:val="00290A70"/>
    <w:rsid w:val="0029105A"/>
    <w:rsid w:val="002910A9"/>
    <w:rsid w:val="002923DD"/>
    <w:rsid w:val="002925B8"/>
    <w:rsid w:val="00294241"/>
    <w:rsid w:val="00294B40"/>
    <w:rsid w:val="00294DC2"/>
    <w:rsid w:val="00295823"/>
    <w:rsid w:val="002959FD"/>
    <w:rsid w:val="00296135"/>
    <w:rsid w:val="002962CB"/>
    <w:rsid w:val="002970E3"/>
    <w:rsid w:val="002A0A39"/>
    <w:rsid w:val="002A0E03"/>
    <w:rsid w:val="002A27A3"/>
    <w:rsid w:val="002A4721"/>
    <w:rsid w:val="002A5151"/>
    <w:rsid w:val="002A57A8"/>
    <w:rsid w:val="002A5813"/>
    <w:rsid w:val="002A6837"/>
    <w:rsid w:val="002A6F0A"/>
    <w:rsid w:val="002A780F"/>
    <w:rsid w:val="002B0112"/>
    <w:rsid w:val="002B0BB2"/>
    <w:rsid w:val="002B18B7"/>
    <w:rsid w:val="002B1BCC"/>
    <w:rsid w:val="002B1D5C"/>
    <w:rsid w:val="002B1F54"/>
    <w:rsid w:val="002B2177"/>
    <w:rsid w:val="002B2284"/>
    <w:rsid w:val="002B28E7"/>
    <w:rsid w:val="002B3060"/>
    <w:rsid w:val="002B31EF"/>
    <w:rsid w:val="002B3BBE"/>
    <w:rsid w:val="002B47D1"/>
    <w:rsid w:val="002B5277"/>
    <w:rsid w:val="002B61B1"/>
    <w:rsid w:val="002B703F"/>
    <w:rsid w:val="002B7F10"/>
    <w:rsid w:val="002C0E5F"/>
    <w:rsid w:val="002C1747"/>
    <w:rsid w:val="002C1C89"/>
    <w:rsid w:val="002C1CFF"/>
    <w:rsid w:val="002C2138"/>
    <w:rsid w:val="002C26F3"/>
    <w:rsid w:val="002C2A13"/>
    <w:rsid w:val="002C301B"/>
    <w:rsid w:val="002C4577"/>
    <w:rsid w:val="002C4DEF"/>
    <w:rsid w:val="002C53DE"/>
    <w:rsid w:val="002C5448"/>
    <w:rsid w:val="002C564A"/>
    <w:rsid w:val="002C5C39"/>
    <w:rsid w:val="002C6A7B"/>
    <w:rsid w:val="002C74AA"/>
    <w:rsid w:val="002C7B56"/>
    <w:rsid w:val="002D061F"/>
    <w:rsid w:val="002D0875"/>
    <w:rsid w:val="002D21FB"/>
    <w:rsid w:val="002D2426"/>
    <w:rsid w:val="002D2D74"/>
    <w:rsid w:val="002D3B7A"/>
    <w:rsid w:val="002D465B"/>
    <w:rsid w:val="002D4942"/>
    <w:rsid w:val="002D56DD"/>
    <w:rsid w:val="002D58DB"/>
    <w:rsid w:val="002D63A1"/>
    <w:rsid w:val="002D6D99"/>
    <w:rsid w:val="002D74CF"/>
    <w:rsid w:val="002E0C83"/>
    <w:rsid w:val="002E1836"/>
    <w:rsid w:val="002E1AB1"/>
    <w:rsid w:val="002E33B5"/>
    <w:rsid w:val="002E3D8B"/>
    <w:rsid w:val="002E3F3E"/>
    <w:rsid w:val="002E3F81"/>
    <w:rsid w:val="002E4783"/>
    <w:rsid w:val="002E5091"/>
    <w:rsid w:val="002E5B6C"/>
    <w:rsid w:val="002E71E1"/>
    <w:rsid w:val="002E7738"/>
    <w:rsid w:val="002F12A6"/>
    <w:rsid w:val="002F1CFF"/>
    <w:rsid w:val="002F1D89"/>
    <w:rsid w:val="002F262E"/>
    <w:rsid w:val="002F2B13"/>
    <w:rsid w:val="002F2DCE"/>
    <w:rsid w:val="002F3020"/>
    <w:rsid w:val="002F3110"/>
    <w:rsid w:val="002F4003"/>
    <w:rsid w:val="002F4A28"/>
    <w:rsid w:val="002F6434"/>
    <w:rsid w:val="002F6836"/>
    <w:rsid w:val="002F746D"/>
    <w:rsid w:val="003006CD"/>
    <w:rsid w:val="00300BE8"/>
    <w:rsid w:val="00300CBB"/>
    <w:rsid w:val="00300EBE"/>
    <w:rsid w:val="003011DC"/>
    <w:rsid w:val="003021CB"/>
    <w:rsid w:val="00304D10"/>
    <w:rsid w:val="00306CC9"/>
    <w:rsid w:val="00307840"/>
    <w:rsid w:val="00307908"/>
    <w:rsid w:val="003101C6"/>
    <w:rsid w:val="003106C9"/>
    <w:rsid w:val="0031090E"/>
    <w:rsid w:val="00310BA5"/>
    <w:rsid w:val="00311AFB"/>
    <w:rsid w:val="00313B6D"/>
    <w:rsid w:val="00313EDE"/>
    <w:rsid w:val="00314699"/>
    <w:rsid w:val="00315A40"/>
    <w:rsid w:val="00316734"/>
    <w:rsid w:val="00316919"/>
    <w:rsid w:val="0031694B"/>
    <w:rsid w:val="003170FC"/>
    <w:rsid w:val="0031710C"/>
    <w:rsid w:val="003176AE"/>
    <w:rsid w:val="0031788A"/>
    <w:rsid w:val="00317CF6"/>
    <w:rsid w:val="00320FF4"/>
    <w:rsid w:val="003229FB"/>
    <w:rsid w:val="00325586"/>
    <w:rsid w:val="0032635C"/>
    <w:rsid w:val="00326E56"/>
    <w:rsid w:val="00326F5E"/>
    <w:rsid w:val="00327128"/>
    <w:rsid w:val="0032748E"/>
    <w:rsid w:val="00327CF9"/>
    <w:rsid w:val="003313FF"/>
    <w:rsid w:val="00331F50"/>
    <w:rsid w:val="00332736"/>
    <w:rsid w:val="00333CA0"/>
    <w:rsid w:val="00333F16"/>
    <w:rsid w:val="00333FD0"/>
    <w:rsid w:val="00334963"/>
    <w:rsid w:val="00334E4D"/>
    <w:rsid w:val="003355F6"/>
    <w:rsid w:val="00335714"/>
    <w:rsid w:val="00335A69"/>
    <w:rsid w:val="003360B3"/>
    <w:rsid w:val="003367FB"/>
    <w:rsid w:val="003405B9"/>
    <w:rsid w:val="00341700"/>
    <w:rsid w:val="003444E5"/>
    <w:rsid w:val="00344A4E"/>
    <w:rsid w:val="00344F4A"/>
    <w:rsid w:val="0034547B"/>
    <w:rsid w:val="00345AB4"/>
    <w:rsid w:val="00345D91"/>
    <w:rsid w:val="00346023"/>
    <w:rsid w:val="00346437"/>
    <w:rsid w:val="003465C6"/>
    <w:rsid w:val="00346932"/>
    <w:rsid w:val="00350482"/>
    <w:rsid w:val="00351A81"/>
    <w:rsid w:val="00351B8E"/>
    <w:rsid w:val="0035391A"/>
    <w:rsid w:val="00353921"/>
    <w:rsid w:val="0035466E"/>
    <w:rsid w:val="00356CBA"/>
    <w:rsid w:val="00357FD9"/>
    <w:rsid w:val="0036025B"/>
    <w:rsid w:val="00362191"/>
    <w:rsid w:val="003628C6"/>
    <w:rsid w:val="0036292A"/>
    <w:rsid w:val="00366509"/>
    <w:rsid w:val="003666D1"/>
    <w:rsid w:val="00366770"/>
    <w:rsid w:val="00367D1E"/>
    <w:rsid w:val="00367FB1"/>
    <w:rsid w:val="00373D8C"/>
    <w:rsid w:val="00374400"/>
    <w:rsid w:val="00374CC8"/>
    <w:rsid w:val="00374E5B"/>
    <w:rsid w:val="00375FDF"/>
    <w:rsid w:val="003762AC"/>
    <w:rsid w:val="00376BEC"/>
    <w:rsid w:val="003804D4"/>
    <w:rsid w:val="00380CB7"/>
    <w:rsid w:val="00380EDE"/>
    <w:rsid w:val="00381023"/>
    <w:rsid w:val="003814FE"/>
    <w:rsid w:val="003843A1"/>
    <w:rsid w:val="00384583"/>
    <w:rsid w:val="00384699"/>
    <w:rsid w:val="00384CBD"/>
    <w:rsid w:val="00386FE6"/>
    <w:rsid w:val="003875F0"/>
    <w:rsid w:val="00387736"/>
    <w:rsid w:val="0038784C"/>
    <w:rsid w:val="0039036E"/>
    <w:rsid w:val="00390376"/>
    <w:rsid w:val="003905CE"/>
    <w:rsid w:val="00390FF3"/>
    <w:rsid w:val="0039260E"/>
    <w:rsid w:val="003930E2"/>
    <w:rsid w:val="00393545"/>
    <w:rsid w:val="00393E3C"/>
    <w:rsid w:val="00394126"/>
    <w:rsid w:val="00394BF8"/>
    <w:rsid w:val="00394C95"/>
    <w:rsid w:val="00394EF2"/>
    <w:rsid w:val="003960BE"/>
    <w:rsid w:val="00397778"/>
    <w:rsid w:val="00397F24"/>
    <w:rsid w:val="003A09D1"/>
    <w:rsid w:val="003A3919"/>
    <w:rsid w:val="003A3AB5"/>
    <w:rsid w:val="003A3D2E"/>
    <w:rsid w:val="003A473D"/>
    <w:rsid w:val="003A6000"/>
    <w:rsid w:val="003A60BF"/>
    <w:rsid w:val="003A7600"/>
    <w:rsid w:val="003A7EF4"/>
    <w:rsid w:val="003B0591"/>
    <w:rsid w:val="003B0808"/>
    <w:rsid w:val="003B09C7"/>
    <w:rsid w:val="003B134B"/>
    <w:rsid w:val="003B1361"/>
    <w:rsid w:val="003B15A4"/>
    <w:rsid w:val="003B1938"/>
    <w:rsid w:val="003B2237"/>
    <w:rsid w:val="003B37D2"/>
    <w:rsid w:val="003B398B"/>
    <w:rsid w:val="003B4293"/>
    <w:rsid w:val="003B529E"/>
    <w:rsid w:val="003B5D3B"/>
    <w:rsid w:val="003B68F1"/>
    <w:rsid w:val="003B7AB7"/>
    <w:rsid w:val="003C0827"/>
    <w:rsid w:val="003C0D3D"/>
    <w:rsid w:val="003C18F6"/>
    <w:rsid w:val="003C31E5"/>
    <w:rsid w:val="003C3CC9"/>
    <w:rsid w:val="003C4947"/>
    <w:rsid w:val="003C4CD8"/>
    <w:rsid w:val="003C5043"/>
    <w:rsid w:val="003C589B"/>
    <w:rsid w:val="003C62F4"/>
    <w:rsid w:val="003D1404"/>
    <w:rsid w:val="003D14D5"/>
    <w:rsid w:val="003D2026"/>
    <w:rsid w:val="003D2500"/>
    <w:rsid w:val="003D264D"/>
    <w:rsid w:val="003D7398"/>
    <w:rsid w:val="003D7923"/>
    <w:rsid w:val="003E1404"/>
    <w:rsid w:val="003E1444"/>
    <w:rsid w:val="003E15A9"/>
    <w:rsid w:val="003E3E41"/>
    <w:rsid w:val="003E3F99"/>
    <w:rsid w:val="003E40AF"/>
    <w:rsid w:val="003E44E3"/>
    <w:rsid w:val="003E494F"/>
    <w:rsid w:val="003E4B74"/>
    <w:rsid w:val="003E4FAE"/>
    <w:rsid w:val="003E6709"/>
    <w:rsid w:val="003E7B49"/>
    <w:rsid w:val="003E7BBF"/>
    <w:rsid w:val="003E7BFB"/>
    <w:rsid w:val="003E7E6F"/>
    <w:rsid w:val="003F06D5"/>
    <w:rsid w:val="003F0B39"/>
    <w:rsid w:val="003F0C0C"/>
    <w:rsid w:val="003F0D55"/>
    <w:rsid w:val="003F1747"/>
    <w:rsid w:val="003F1E27"/>
    <w:rsid w:val="003F245F"/>
    <w:rsid w:val="003F28D6"/>
    <w:rsid w:val="003F2E21"/>
    <w:rsid w:val="003F304B"/>
    <w:rsid w:val="003F49FE"/>
    <w:rsid w:val="003F4F57"/>
    <w:rsid w:val="003F4F8F"/>
    <w:rsid w:val="003F5B0B"/>
    <w:rsid w:val="003F5DA7"/>
    <w:rsid w:val="003F5DE2"/>
    <w:rsid w:val="003F6901"/>
    <w:rsid w:val="003F6C09"/>
    <w:rsid w:val="003F731B"/>
    <w:rsid w:val="003F76B3"/>
    <w:rsid w:val="003F7A2B"/>
    <w:rsid w:val="0040027B"/>
    <w:rsid w:val="00400E5C"/>
    <w:rsid w:val="00400FBA"/>
    <w:rsid w:val="004013EC"/>
    <w:rsid w:val="00402035"/>
    <w:rsid w:val="00404351"/>
    <w:rsid w:val="004043EC"/>
    <w:rsid w:val="00406D05"/>
    <w:rsid w:val="00406D8D"/>
    <w:rsid w:val="0040754F"/>
    <w:rsid w:val="00407889"/>
    <w:rsid w:val="004103AD"/>
    <w:rsid w:val="0041147C"/>
    <w:rsid w:val="004137C5"/>
    <w:rsid w:val="00413A03"/>
    <w:rsid w:val="00415185"/>
    <w:rsid w:val="00415558"/>
    <w:rsid w:val="00415CAC"/>
    <w:rsid w:val="004173BB"/>
    <w:rsid w:val="00417DA0"/>
    <w:rsid w:val="00420FFF"/>
    <w:rsid w:val="00422988"/>
    <w:rsid w:val="00422E42"/>
    <w:rsid w:val="00422FE8"/>
    <w:rsid w:val="00424416"/>
    <w:rsid w:val="004245DF"/>
    <w:rsid w:val="00425B95"/>
    <w:rsid w:val="00426217"/>
    <w:rsid w:val="00427A7A"/>
    <w:rsid w:val="00427BB1"/>
    <w:rsid w:val="00427C26"/>
    <w:rsid w:val="004311FC"/>
    <w:rsid w:val="00431681"/>
    <w:rsid w:val="0043177E"/>
    <w:rsid w:val="00433677"/>
    <w:rsid w:val="0043390A"/>
    <w:rsid w:val="00433AAA"/>
    <w:rsid w:val="00434AD9"/>
    <w:rsid w:val="00435214"/>
    <w:rsid w:val="00435884"/>
    <w:rsid w:val="00435AEC"/>
    <w:rsid w:val="00436B78"/>
    <w:rsid w:val="00437060"/>
    <w:rsid w:val="00437D1E"/>
    <w:rsid w:val="004401A9"/>
    <w:rsid w:val="00440248"/>
    <w:rsid w:val="00440263"/>
    <w:rsid w:val="004403BF"/>
    <w:rsid w:val="004406D8"/>
    <w:rsid w:val="004411BD"/>
    <w:rsid w:val="004417B7"/>
    <w:rsid w:val="004417E6"/>
    <w:rsid w:val="00441B83"/>
    <w:rsid w:val="00442A7C"/>
    <w:rsid w:val="00442DCF"/>
    <w:rsid w:val="00443502"/>
    <w:rsid w:val="004437CC"/>
    <w:rsid w:val="0044419D"/>
    <w:rsid w:val="00444496"/>
    <w:rsid w:val="00447E23"/>
    <w:rsid w:val="004508A5"/>
    <w:rsid w:val="00450A7B"/>
    <w:rsid w:val="00451505"/>
    <w:rsid w:val="00452650"/>
    <w:rsid w:val="00452B59"/>
    <w:rsid w:val="00453AD8"/>
    <w:rsid w:val="00454573"/>
    <w:rsid w:val="00454CA2"/>
    <w:rsid w:val="00455C4F"/>
    <w:rsid w:val="0045602B"/>
    <w:rsid w:val="004565E1"/>
    <w:rsid w:val="00456C77"/>
    <w:rsid w:val="0046039F"/>
    <w:rsid w:val="00460E77"/>
    <w:rsid w:val="0046122C"/>
    <w:rsid w:val="00462713"/>
    <w:rsid w:val="004634A7"/>
    <w:rsid w:val="004641F2"/>
    <w:rsid w:val="0046483C"/>
    <w:rsid w:val="00464F6B"/>
    <w:rsid w:val="00466C34"/>
    <w:rsid w:val="00466E46"/>
    <w:rsid w:val="004700AF"/>
    <w:rsid w:val="004708A6"/>
    <w:rsid w:val="00470F5E"/>
    <w:rsid w:val="0047299E"/>
    <w:rsid w:val="0047336C"/>
    <w:rsid w:val="00473626"/>
    <w:rsid w:val="00473A9A"/>
    <w:rsid w:val="0047557A"/>
    <w:rsid w:val="004766E4"/>
    <w:rsid w:val="00476848"/>
    <w:rsid w:val="00476BF8"/>
    <w:rsid w:val="004822C0"/>
    <w:rsid w:val="00482C89"/>
    <w:rsid w:val="004832BD"/>
    <w:rsid w:val="0048462C"/>
    <w:rsid w:val="004856D1"/>
    <w:rsid w:val="00485BFA"/>
    <w:rsid w:val="0048652E"/>
    <w:rsid w:val="004869EF"/>
    <w:rsid w:val="00486AA7"/>
    <w:rsid w:val="004905BE"/>
    <w:rsid w:val="004908D1"/>
    <w:rsid w:val="00490DB3"/>
    <w:rsid w:val="00492371"/>
    <w:rsid w:val="004928EB"/>
    <w:rsid w:val="00492BB9"/>
    <w:rsid w:val="00492D78"/>
    <w:rsid w:val="00493B01"/>
    <w:rsid w:val="00493EF3"/>
    <w:rsid w:val="0049409B"/>
    <w:rsid w:val="00495392"/>
    <w:rsid w:val="00495906"/>
    <w:rsid w:val="00497477"/>
    <w:rsid w:val="004A1FEB"/>
    <w:rsid w:val="004A2D0A"/>
    <w:rsid w:val="004A34B2"/>
    <w:rsid w:val="004A3BEF"/>
    <w:rsid w:val="004A50E8"/>
    <w:rsid w:val="004A5E17"/>
    <w:rsid w:val="004A5E65"/>
    <w:rsid w:val="004A6266"/>
    <w:rsid w:val="004A6482"/>
    <w:rsid w:val="004A6C7A"/>
    <w:rsid w:val="004A6E5F"/>
    <w:rsid w:val="004A734B"/>
    <w:rsid w:val="004A75A5"/>
    <w:rsid w:val="004A7749"/>
    <w:rsid w:val="004A786F"/>
    <w:rsid w:val="004B33C0"/>
    <w:rsid w:val="004B48B3"/>
    <w:rsid w:val="004B58C2"/>
    <w:rsid w:val="004B66E3"/>
    <w:rsid w:val="004B7375"/>
    <w:rsid w:val="004B776B"/>
    <w:rsid w:val="004C28B6"/>
    <w:rsid w:val="004C34F0"/>
    <w:rsid w:val="004C49A1"/>
    <w:rsid w:val="004C56AF"/>
    <w:rsid w:val="004C5E44"/>
    <w:rsid w:val="004C62BF"/>
    <w:rsid w:val="004C7310"/>
    <w:rsid w:val="004C784D"/>
    <w:rsid w:val="004D062F"/>
    <w:rsid w:val="004D0F09"/>
    <w:rsid w:val="004D1A81"/>
    <w:rsid w:val="004D1FCD"/>
    <w:rsid w:val="004D2ABC"/>
    <w:rsid w:val="004D3752"/>
    <w:rsid w:val="004D3BA9"/>
    <w:rsid w:val="004D4EFB"/>
    <w:rsid w:val="004D64C4"/>
    <w:rsid w:val="004D67CA"/>
    <w:rsid w:val="004D6DAF"/>
    <w:rsid w:val="004D708F"/>
    <w:rsid w:val="004D7622"/>
    <w:rsid w:val="004E087C"/>
    <w:rsid w:val="004E0B51"/>
    <w:rsid w:val="004E0D63"/>
    <w:rsid w:val="004E11F5"/>
    <w:rsid w:val="004E12BF"/>
    <w:rsid w:val="004E1A55"/>
    <w:rsid w:val="004E1E8D"/>
    <w:rsid w:val="004E1F11"/>
    <w:rsid w:val="004E2021"/>
    <w:rsid w:val="004E353C"/>
    <w:rsid w:val="004E358A"/>
    <w:rsid w:val="004E36E7"/>
    <w:rsid w:val="004E3B30"/>
    <w:rsid w:val="004E50A2"/>
    <w:rsid w:val="004E56D5"/>
    <w:rsid w:val="004E5989"/>
    <w:rsid w:val="004E70A5"/>
    <w:rsid w:val="004E7854"/>
    <w:rsid w:val="004F01AD"/>
    <w:rsid w:val="004F03FD"/>
    <w:rsid w:val="004F0D60"/>
    <w:rsid w:val="004F16B2"/>
    <w:rsid w:val="004F1A13"/>
    <w:rsid w:val="004F1B12"/>
    <w:rsid w:val="004F26CA"/>
    <w:rsid w:val="004F281F"/>
    <w:rsid w:val="004F3756"/>
    <w:rsid w:val="004F3ABE"/>
    <w:rsid w:val="004F3EB9"/>
    <w:rsid w:val="004F3F94"/>
    <w:rsid w:val="004F5DEB"/>
    <w:rsid w:val="004F7D37"/>
    <w:rsid w:val="0050036F"/>
    <w:rsid w:val="00500EF8"/>
    <w:rsid w:val="00501FAF"/>
    <w:rsid w:val="005031B5"/>
    <w:rsid w:val="00503468"/>
    <w:rsid w:val="00503875"/>
    <w:rsid w:val="00503D49"/>
    <w:rsid w:val="0050532B"/>
    <w:rsid w:val="005075C5"/>
    <w:rsid w:val="00507FFB"/>
    <w:rsid w:val="00510D9F"/>
    <w:rsid w:val="005114E0"/>
    <w:rsid w:val="005115B4"/>
    <w:rsid w:val="00511944"/>
    <w:rsid w:val="00511DB7"/>
    <w:rsid w:val="005122F2"/>
    <w:rsid w:val="00512F50"/>
    <w:rsid w:val="00512F53"/>
    <w:rsid w:val="00513C2F"/>
    <w:rsid w:val="00514668"/>
    <w:rsid w:val="00514A08"/>
    <w:rsid w:val="0051522D"/>
    <w:rsid w:val="0051548B"/>
    <w:rsid w:val="00516977"/>
    <w:rsid w:val="00516E63"/>
    <w:rsid w:val="00516EC1"/>
    <w:rsid w:val="0051727F"/>
    <w:rsid w:val="00517499"/>
    <w:rsid w:val="00520DDA"/>
    <w:rsid w:val="00520F0A"/>
    <w:rsid w:val="0052195B"/>
    <w:rsid w:val="0052341F"/>
    <w:rsid w:val="00523436"/>
    <w:rsid w:val="00523AF3"/>
    <w:rsid w:val="00523D45"/>
    <w:rsid w:val="00523EBC"/>
    <w:rsid w:val="00523F16"/>
    <w:rsid w:val="005243A3"/>
    <w:rsid w:val="005246AE"/>
    <w:rsid w:val="00524C72"/>
    <w:rsid w:val="00525ABA"/>
    <w:rsid w:val="00526623"/>
    <w:rsid w:val="005267AA"/>
    <w:rsid w:val="00526F0F"/>
    <w:rsid w:val="00527B90"/>
    <w:rsid w:val="00527C19"/>
    <w:rsid w:val="00530B54"/>
    <w:rsid w:val="00531158"/>
    <w:rsid w:val="00531E1D"/>
    <w:rsid w:val="0053316A"/>
    <w:rsid w:val="0053394B"/>
    <w:rsid w:val="00533C23"/>
    <w:rsid w:val="00533D0A"/>
    <w:rsid w:val="00534263"/>
    <w:rsid w:val="00534BFF"/>
    <w:rsid w:val="005350B1"/>
    <w:rsid w:val="0053523E"/>
    <w:rsid w:val="0053613F"/>
    <w:rsid w:val="00536D9C"/>
    <w:rsid w:val="0054012C"/>
    <w:rsid w:val="00540D04"/>
    <w:rsid w:val="00540E4F"/>
    <w:rsid w:val="0054118E"/>
    <w:rsid w:val="00542FCE"/>
    <w:rsid w:val="005431DB"/>
    <w:rsid w:val="0054343E"/>
    <w:rsid w:val="005439B4"/>
    <w:rsid w:val="00544C4A"/>
    <w:rsid w:val="00544F45"/>
    <w:rsid w:val="0054587B"/>
    <w:rsid w:val="0054685E"/>
    <w:rsid w:val="005469B2"/>
    <w:rsid w:val="00546EC9"/>
    <w:rsid w:val="00547149"/>
    <w:rsid w:val="0054794C"/>
    <w:rsid w:val="00547C20"/>
    <w:rsid w:val="00552B14"/>
    <w:rsid w:val="00552B5D"/>
    <w:rsid w:val="00553F73"/>
    <w:rsid w:val="005547C4"/>
    <w:rsid w:val="00555E19"/>
    <w:rsid w:val="005569D7"/>
    <w:rsid w:val="00557660"/>
    <w:rsid w:val="00560A39"/>
    <w:rsid w:val="00560E72"/>
    <w:rsid w:val="00561142"/>
    <w:rsid w:val="005611DF"/>
    <w:rsid w:val="00561FCE"/>
    <w:rsid w:val="0056247C"/>
    <w:rsid w:val="005636D4"/>
    <w:rsid w:val="00563FAC"/>
    <w:rsid w:val="00564BA4"/>
    <w:rsid w:val="0056511C"/>
    <w:rsid w:val="00565849"/>
    <w:rsid w:val="0056670C"/>
    <w:rsid w:val="00566728"/>
    <w:rsid w:val="00566801"/>
    <w:rsid w:val="00567EC1"/>
    <w:rsid w:val="005702CF"/>
    <w:rsid w:val="00570C1C"/>
    <w:rsid w:val="00570CC8"/>
    <w:rsid w:val="005710B5"/>
    <w:rsid w:val="00572B60"/>
    <w:rsid w:val="005736C6"/>
    <w:rsid w:val="00573E61"/>
    <w:rsid w:val="00574C29"/>
    <w:rsid w:val="00574E2F"/>
    <w:rsid w:val="00575388"/>
    <w:rsid w:val="005774B8"/>
    <w:rsid w:val="00577563"/>
    <w:rsid w:val="0057769D"/>
    <w:rsid w:val="0057792F"/>
    <w:rsid w:val="0058014E"/>
    <w:rsid w:val="005802A6"/>
    <w:rsid w:val="00580578"/>
    <w:rsid w:val="0058120A"/>
    <w:rsid w:val="00582572"/>
    <w:rsid w:val="0058394F"/>
    <w:rsid w:val="00583C5F"/>
    <w:rsid w:val="005840CA"/>
    <w:rsid w:val="00584300"/>
    <w:rsid w:val="00584647"/>
    <w:rsid w:val="00584BFC"/>
    <w:rsid w:val="00584E3C"/>
    <w:rsid w:val="00584F09"/>
    <w:rsid w:val="00586164"/>
    <w:rsid w:val="005866D3"/>
    <w:rsid w:val="00590814"/>
    <w:rsid w:val="00590840"/>
    <w:rsid w:val="0059107A"/>
    <w:rsid w:val="0059124B"/>
    <w:rsid w:val="00591781"/>
    <w:rsid w:val="00592D15"/>
    <w:rsid w:val="00592DF2"/>
    <w:rsid w:val="00592E12"/>
    <w:rsid w:val="00592F80"/>
    <w:rsid w:val="0059341C"/>
    <w:rsid w:val="00593438"/>
    <w:rsid w:val="00593464"/>
    <w:rsid w:val="00594944"/>
    <w:rsid w:val="00596838"/>
    <w:rsid w:val="00596EFA"/>
    <w:rsid w:val="0059778B"/>
    <w:rsid w:val="00597F0E"/>
    <w:rsid w:val="005A021F"/>
    <w:rsid w:val="005A48CF"/>
    <w:rsid w:val="005A4983"/>
    <w:rsid w:val="005A5C07"/>
    <w:rsid w:val="005A6A5A"/>
    <w:rsid w:val="005A7774"/>
    <w:rsid w:val="005A7DB8"/>
    <w:rsid w:val="005B0441"/>
    <w:rsid w:val="005B1443"/>
    <w:rsid w:val="005B1A40"/>
    <w:rsid w:val="005B1A82"/>
    <w:rsid w:val="005B25C1"/>
    <w:rsid w:val="005B27A8"/>
    <w:rsid w:val="005B27E5"/>
    <w:rsid w:val="005B2A14"/>
    <w:rsid w:val="005B2DFB"/>
    <w:rsid w:val="005B2FF5"/>
    <w:rsid w:val="005B34C7"/>
    <w:rsid w:val="005B3753"/>
    <w:rsid w:val="005B5439"/>
    <w:rsid w:val="005B6037"/>
    <w:rsid w:val="005B733E"/>
    <w:rsid w:val="005B7403"/>
    <w:rsid w:val="005B7C46"/>
    <w:rsid w:val="005C1337"/>
    <w:rsid w:val="005C14C7"/>
    <w:rsid w:val="005C163C"/>
    <w:rsid w:val="005C1772"/>
    <w:rsid w:val="005C3611"/>
    <w:rsid w:val="005C3C78"/>
    <w:rsid w:val="005C5BB2"/>
    <w:rsid w:val="005C5E85"/>
    <w:rsid w:val="005C5F7B"/>
    <w:rsid w:val="005C6309"/>
    <w:rsid w:val="005C6433"/>
    <w:rsid w:val="005C656D"/>
    <w:rsid w:val="005C69B8"/>
    <w:rsid w:val="005C78F3"/>
    <w:rsid w:val="005D0084"/>
    <w:rsid w:val="005D208F"/>
    <w:rsid w:val="005D228C"/>
    <w:rsid w:val="005D262D"/>
    <w:rsid w:val="005D2872"/>
    <w:rsid w:val="005D3962"/>
    <w:rsid w:val="005D5D19"/>
    <w:rsid w:val="005D5EED"/>
    <w:rsid w:val="005D5FFF"/>
    <w:rsid w:val="005D619B"/>
    <w:rsid w:val="005D64C6"/>
    <w:rsid w:val="005D6A68"/>
    <w:rsid w:val="005D77EC"/>
    <w:rsid w:val="005D79EA"/>
    <w:rsid w:val="005E0C3D"/>
    <w:rsid w:val="005E1259"/>
    <w:rsid w:val="005E1452"/>
    <w:rsid w:val="005E1554"/>
    <w:rsid w:val="005E2E69"/>
    <w:rsid w:val="005E3689"/>
    <w:rsid w:val="005E413D"/>
    <w:rsid w:val="005E42F9"/>
    <w:rsid w:val="005E4E89"/>
    <w:rsid w:val="005E541F"/>
    <w:rsid w:val="005F0648"/>
    <w:rsid w:val="005F09CB"/>
    <w:rsid w:val="005F16C2"/>
    <w:rsid w:val="005F183A"/>
    <w:rsid w:val="005F225D"/>
    <w:rsid w:val="005F275B"/>
    <w:rsid w:val="005F3900"/>
    <w:rsid w:val="005F3A3F"/>
    <w:rsid w:val="005F5AC4"/>
    <w:rsid w:val="005F5E1E"/>
    <w:rsid w:val="005F688B"/>
    <w:rsid w:val="005F78E8"/>
    <w:rsid w:val="00600CAB"/>
    <w:rsid w:val="00600DA4"/>
    <w:rsid w:val="00601C7A"/>
    <w:rsid w:val="00601CE5"/>
    <w:rsid w:val="00602611"/>
    <w:rsid w:val="00602944"/>
    <w:rsid w:val="00605043"/>
    <w:rsid w:val="00605D19"/>
    <w:rsid w:val="00606BE3"/>
    <w:rsid w:val="00607190"/>
    <w:rsid w:val="00607DD6"/>
    <w:rsid w:val="0061029A"/>
    <w:rsid w:val="0061054C"/>
    <w:rsid w:val="006116B2"/>
    <w:rsid w:val="00611AEB"/>
    <w:rsid w:val="0061328F"/>
    <w:rsid w:val="00614C06"/>
    <w:rsid w:val="0061519A"/>
    <w:rsid w:val="00615E49"/>
    <w:rsid w:val="0061603B"/>
    <w:rsid w:val="006201E7"/>
    <w:rsid w:val="0062161F"/>
    <w:rsid w:val="0062226B"/>
    <w:rsid w:val="00622407"/>
    <w:rsid w:val="006235AA"/>
    <w:rsid w:val="006237B2"/>
    <w:rsid w:val="00623CA8"/>
    <w:rsid w:val="0062430C"/>
    <w:rsid w:val="006245A6"/>
    <w:rsid w:val="00624DB3"/>
    <w:rsid w:val="00626A55"/>
    <w:rsid w:val="0062713F"/>
    <w:rsid w:val="006276E6"/>
    <w:rsid w:val="0063019F"/>
    <w:rsid w:val="00631105"/>
    <w:rsid w:val="00631A97"/>
    <w:rsid w:val="00631E4B"/>
    <w:rsid w:val="00632254"/>
    <w:rsid w:val="00632958"/>
    <w:rsid w:val="00632F2D"/>
    <w:rsid w:val="00633AED"/>
    <w:rsid w:val="00633C96"/>
    <w:rsid w:val="00635004"/>
    <w:rsid w:val="00640BC6"/>
    <w:rsid w:val="00640F37"/>
    <w:rsid w:val="00641E89"/>
    <w:rsid w:val="006437EF"/>
    <w:rsid w:val="00643F2F"/>
    <w:rsid w:val="00644AA6"/>
    <w:rsid w:val="00644B38"/>
    <w:rsid w:val="00645508"/>
    <w:rsid w:val="00646322"/>
    <w:rsid w:val="00647170"/>
    <w:rsid w:val="006474AB"/>
    <w:rsid w:val="0065013E"/>
    <w:rsid w:val="006507AA"/>
    <w:rsid w:val="0065214A"/>
    <w:rsid w:val="0065216E"/>
    <w:rsid w:val="00652843"/>
    <w:rsid w:val="0065296C"/>
    <w:rsid w:val="0065446D"/>
    <w:rsid w:val="006547E6"/>
    <w:rsid w:val="00654EAF"/>
    <w:rsid w:val="00655370"/>
    <w:rsid w:val="00655993"/>
    <w:rsid w:val="0066056A"/>
    <w:rsid w:val="00660976"/>
    <w:rsid w:val="00661728"/>
    <w:rsid w:val="00662DEA"/>
    <w:rsid w:val="0066339D"/>
    <w:rsid w:val="00663AD7"/>
    <w:rsid w:val="00664450"/>
    <w:rsid w:val="00664F94"/>
    <w:rsid w:val="0066585A"/>
    <w:rsid w:val="00666C3E"/>
    <w:rsid w:val="00667046"/>
    <w:rsid w:val="00667838"/>
    <w:rsid w:val="00667882"/>
    <w:rsid w:val="00667903"/>
    <w:rsid w:val="00667C4D"/>
    <w:rsid w:val="00667E29"/>
    <w:rsid w:val="006717F1"/>
    <w:rsid w:val="0067191A"/>
    <w:rsid w:val="006723A9"/>
    <w:rsid w:val="00672830"/>
    <w:rsid w:val="0067358A"/>
    <w:rsid w:val="00674AA6"/>
    <w:rsid w:val="006762D0"/>
    <w:rsid w:val="00676606"/>
    <w:rsid w:val="00676B65"/>
    <w:rsid w:val="00676E6C"/>
    <w:rsid w:val="006770F8"/>
    <w:rsid w:val="00677473"/>
    <w:rsid w:val="0068045A"/>
    <w:rsid w:val="00681463"/>
    <w:rsid w:val="006814D2"/>
    <w:rsid w:val="00681B0B"/>
    <w:rsid w:val="00681DC6"/>
    <w:rsid w:val="00682C4A"/>
    <w:rsid w:val="00683593"/>
    <w:rsid w:val="006868CB"/>
    <w:rsid w:val="006876F1"/>
    <w:rsid w:val="006878D1"/>
    <w:rsid w:val="00690664"/>
    <w:rsid w:val="00691037"/>
    <w:rsid w:val="0069157B"/>
    <w:rsid w:val="00691E38"/>
    <w:rsid w:val="0069289F"/>
    <w:rsid w:val="006930AF"/>
    <w:rsid w:val="00694303"/>
    <w:rsid w:val="00696245"/>
    <w:rsid w:val="00696640"/>
    <w:rsid w:val="00697777"/>
    <w:rsid w:val="006A0DC4"/>
    <w:rsid w:val="006A0E71"/>
    <w:rsid w:val="006A1585"/>
    <w:rsid w:val="006A1F4D"/>
    <w:rsid w:val="006A39F8"/>
    <w:rsid w:val="006A3A01"/>
    <w:rsid w:val="006A3E7F"/>
    <w:rsid w:val="006A423D"/>
    <w:rsid w:val="006A4E6B"/>
    <w:rsid w:val="006A5174"/>
    <w:rsid w:val="006A5C6E"/>
    <w:rsid w:val="006A6BE5"/>
    <w:rsid w:val="006B0012"/>
    <w:rsid w:val="006B03CF"/>
    <w:rsid w:val="006B1A82"/>
    <w:rsid w:val="006B31A2"/>
    <w:rsid w:val="006B32CB"/>
    <w:rsid w:val="006B32E3"/>
    <w:rsid w:val="006B3CD2"/>
    <w:rsid w:val="006B4295"/>
    <w:rsid w:val="006B42C1"/>
    <w:rsid w:val="006B7779"/>
    <w:rsid w:val="006C0DD3"/>
    <w:rsid w:val="006C10D3"/>
    <w:rsid w:val="006C10DB"/>
    <w:rsid w:val="006C1EDF"/>
    <w:rsid w:val="006C312D"/>
    <w:rsid w:val="006C3F3E"/>
    <w:rsid w:val="006C451B"/>
    <w:rsid w:val="006C470F"/>
    <w:rsid w:val="006C4A6E"/>
    <w:rsid w:val="006C4C04"/>
    <w:rsid w:val="006C51A6"/>
    <w:rsid w:val="006C5D5E"/>
    <w:rsid w:val="006C6D09"/>
    <w:rsid w:val="006C6DEB"/>
    <w:rsid w:val="006C7966"/>
    <w:rsid w:val="006C7D03"/>
    <w:rsid w:val="006D09FE"/>
    <w:rsid w:val="006D0B85"/>
    <w:rsid w:val="006D19B9"/>
    <w:rsid w:val="006D22A2"/>
    <w:rsid w:val="006D29C6"/>
    <w:rsid w:val="006D3570"/>
    <w:rsid w:val="006D381F"/>
    <w:rsid w:val="006D553C"/>
    <w:rsid w:val="006D60B4"/>
    <w:rsid w:val="006D63B0"/>
    <w:rsid w:val="006D7269"/>
    <w:rsid w:val="006E0241"/>
    <w:rsid w:val="006E236B"/>
    <w:rsid w:val="006E59E9"/>
    <w:rsid w:val="006E5EDD"/>
    <w:rsid w:val="006E61A9"/>
    <w:rsid w:val="006E64E3"/>
    <w:rsid w:val="006E6836"/>
    <w:rsid w:val="006E794D"/>
    <w:rsid w:val="006E7D48"/>
    <w:rsid w:val="006F023C"/>
    <w:rsid w:val="006F07F0"/>
    <w:rsid w:val="006F0E72"/>
    <w:rsid w:val="006F14B0"/>
    <w:rsid w:val="006F191E"/>
    <w:rsid w:val="006F332C"/>
    <w:rsid w:val="006F516F"/>
    <w:rsid w:val="006F5B4D"/>
    <w:rsid w:val="007012B5"/>
    <w:rsid w:val="00701D34"/>
    <w:rsid w:val="00702086"/>
    <w:rsid w:val="00703362"/>
    <w:rsid w:val="007035C6"/>
    <w:rsid w:val="007041CB"/>
    <w:rsid w:val="00704465"/>
    <w:rsid w:val="0070549C"/>
    <w:rsid w:val="007061BC"/>
    <w:rsid w:val="00706328"/>
    <w:rsid w:val="00707F82"/>
    <w:rsid w:val="00710D74"/>
    <w:rsid w:val="00711687"/>
    <w:rsid w:val="00711725"/>
    <w:rsid w:val="00711B2D"/>
    <w:rsid w:val="00711B87"/>
    <w:rsid w:val="00711F7C"/>
    <w:rsid w:val="0071274A"/>
    <w:rsid w:val="00713B6A"/>
    <w:rsid w:val="007155C7"/>
    <w:rsid w:val="0071590D"/>
    <w:rsid w:val="007159A0"/>
    <w:rsid w:val="00715DAE"/>
    <w:rsid w:val="007177F3"/>
    <w:rsid w:val="007178EF"/>
    <w:rsid w:val="00717E49"/>
    <w:rsid w:val="00720179"/>
    <w:rsid w:val="00720BD7"/>
    <w:rsid w:val="007219EF"/>
    <w:rsid w:val="00721D87"/>
    <w:rsid w:val="00723C2A"/>
    <w:rsid w:val="0072424E"/>
    <w:rsid w:val="00725327"/>
    <w:rsid w:val="0072671F"/>
    <w:rsid w:val="00730C59"/>
    <w:rsid w:val="00730EFA"/>
    <w:rsid w:val="0073101D"/>
    <w:rsid w:val="00731049"/>
    <w:rsid w:val="0073131A"/>
    <w:rsid w:val="0073357E"/>
    <w:rsid w:val="007339E5"/>
    <w:rsid w:val="00733F69"/>
    <w:rsid w:val="0073532D"/>
    <w:rsid w:val="00735709"/>
    <w:rsid w:val="00735D80"/>
    <w:rsid w:val="00735E31"/>
    <w:rsid w:val="00737619"/>
    <w:rsid w:val="007405AB"/>
    <w:rsid w:val="00741466"/>
    <w:rsid w:val="00741E20"/>
    <w:rsid w:val="00742F7D"/>
    <w:rsid w:val="00742FE2"/>
    <w:rsid w:val="007434F4"/>
    <w:rsid w:val="00743624"/>
    <w:rsid w:val="00744AFA"/>
    <w:rsid w:val="0074538C"/>
    <w:rsid w:val="00746E3E"/>
    <w:rsid w:val="00747313"/>
    <w:rsid w:val="00747371"/>
    <w:rsid w:val="007476D8"/>
    <w:rsid w:val="0074788F"/>
    <w:rsid w:val="00750198"/>
    <w:rsid w:val="00750BDA"/>
    <w:rsid w:val="00751E12"/>
    <w:rsid w:val="00752073"/>
    <w:rsid w:val="0075216A"/>
    <w:rsid w:val="00752414"/>
    <w:rsid w:val="007536CE"/>
    <w:rsid w:val="00753DAD"/>
    <w:rsid w:val="00753F69"/>
    <w:rsid w:val="00754958"/>
    <w:rsid w:val="00754E11"/>
    <w:rsid w:val="00755026"/>
    <w:rsid w:val="007550AD"/>
    <w:rsid w:val="007564E7"/>
    <w:rsid w:val="00756765"/>
    <w:rsid w:val="00756BDD"/>
    <w:rsid w:val="007607E9"/>
    <w:rsid w:val="00760D4A"/>
    <w:rsid w:val="00761CB8"/>
    <w:rsid w:val="00764F93"/>
    <w:rsid w:val="00765080"/>
    <w:rsid w:val="007655EA"/>
    <w:rsid w:val="007656C0"/>
    <w:rsid w:val="00766435"/>
    <w:rsid w:val="00766758"/>
    <w:rsid w:val="00767F8D"/>
    <w:rsid w:val="00770127"/>
    <w:rsid w:val="007701AB"/>
    <w:rsid w:val="007704C3"/>
    <w:rsid w:val="007713D2"/>
    <w:rsid w:val="00771BC4"/>
    <w:rsid w:val="00771F1C"/>
    <w:rsid w:val="00772275"/>
    <w:rsid w:val="00773801"/>
    <w:rsid w:val="0077392A"/>
    <w:rsid w:val="00774661"/>
    <w:rsid w:val="007750E1"/>
    <w:rsid w:val="00775F6B"/>
    <w:rsid w:val="00776305"/>
    <w:rsid w:val="0077717E"/>
    <w:rsid w:val="00777579"/>
    <w:rsid w:val="00780C35"/>
    <w:rsid w:val="00780E9A"/>
    <w:rsid w:val="00780ECE"/>
    <w:rsid w:val="00781075"/>
    <w:rsid w:val="007810C1"/>
    <w:rsid w:val="00782199"/>
    <w:rsid w:val="0078281B"/>
    <w:rsid w:val="007831A6"/>
    <w:rsid w:val="00783553"/>
    <w:rsid w:val="00784341"/>
    <w:rsid w:val="0078581C"/>
    <w:rsid w:val="00787FB4"/>
    <w:rsid w:val="0079174F"/>
    <w:rsid w:val="007918FE"/>
    <w:rsid w:val="00792CA7"/>
    <w:rsid w:val="00794242"/>
    <w:rsid w:val="0079442C"/>
    <w:rsid w:val="00794AD9"/>
    <w:rsid w:val="00795880"/>
    <w:rsid w:val="00796E65"/>
    <w:rsid w:val="00796FEE"/>
    <w:rsid w:val="00797977"/>
    <w:rsid w:val="00797DE8"/>
    <w:rsid w:val="007A0545"/>
    <w:rsid w:val="007A0917"/>
    <w:rsid w:val="007A0CFF"/>
    <w:rsid w:val="007A1FB1"/>
    <w:rsid w:val="007A28AF"/>
    <w:rsid w:val="007A318B"/>
    <w:rsid w:val="007A3E6F"/>
    <w:rsid w:val="007A42CA"/>
    <w:rsid w:val="007A4D3B"/>
    <w:rsid w:val="007A59A5"/>
    <w:rsid w:val="007A6800"/>
    <w:rsid w:val="007A686B"/>
    <w:rsid w:val="007A68FA"/>
    <w:rsid w:val="007A6CCA"/>
    <w:rsid w:val="007A6FEE"/>
    <w:rsid w:val="007A74E4"/>
    <w:rsid w:val="007B0B7B"/>
    <w:rsid w:val="007B261F"/>
    <w:rsid w:val="007B27AD"/>
    <w:rsid w:val="007B3584"/>
    <w:rsid w:val="007B3C32"/>
    <w:rsid w:val="007B44FA"/>
    <w:rsid w:val="007B47A2"/>
    <w:rsid w:val="007B5CF4"/>
    <w:rsid w:val="007B5F24"/>
    <w:rsid w:val="007B631B"/>
    <w:rsid w:val="007B6661"/>
    <w:rsid w:val="007B7208"/>
    <w:rsid w:val="007B7235"/>
    <w:rsid w:val="007B73E9"/>
    <w:rsid w:val="007B751F"/>
    <w:rsid w:val="007C0224"/>
    <w:rsid w:val="007C03CE"/>
    <w:rsid w:val="007C0717"/>
    <w:rsid w:val="007C0863"/>
    <w:rsid w:val="007C096A"/>
    <w:rsid w:val="007C179F"/>
    <w:rsid w:val="007C25F0"/>
    <w:rsid w:val="007C263B"/>
    <w:rsid w:val="007C3D14"/>
    <w:rsid w:val="007C3D54"/>
    <w:rsid w:val="007C4189"/>
    <w:rsid w:val="007C4344"/>
    <w:rsid w:val="007C47BB"/>
    <w:rsid w:val="007C4EAC"/>
    <w:rsid w:val="007C503C"/>
    <w:rsid w:val="007C533A"/>
    <w:rsid w:val="007C69FC"/>
    <w:rsid w:val="007C7266"/>
    <w:rsid w:val="007C72E9"/>
    <w:rsid w:val="007C7D69"/>
    <w:rsid w:val="007C7D92"/>
    <w:rsid w:val="007D01A1"/>
    <w:rsid w:val="007D14F5"/>
    <w:rsid w:val="007D1605"/>
    <w:rsid w:val="007D2DCB"/>
    <w:rsid w:val="007D2E15"/>
    <w:rsid w:val="007D348A"/>
    <w:rsid w:val="007D3674"/>
    <w:rsid w:val="007D3C88"/>
    <w:rsid w:val="007D3D54"/>
    <w:rsid w:val="007D46FB"/>
    <w:rsid w:val="007D479D"/>
    <w:rsid w:val="007D4B45"/>
    <w:rsid w:val="007D5C93"/>
    <w:rsid w:val="007E0BC8"/>
    <w:rsid w:val="007E21BF"/>
    <w:rsid w:val="007E2419"/>
    <w:rsid w:val="007E305D"/>
    <w:rsid w:val="007E3499"/>
    <w:rsid w:val="007E4819"/>
    <w:rsid w:val="007E4D69"/>
    <w:rsid w:val="007E566E"/>
    <w:rsid w:val="007E5C31"/>
    <w:rsid w:val="007E61B2"/>
    <w:rsid w:val="007E6E87"/>
    <w:rsid w:val="007E72CD"/>
    <w:rsid w:val="007E783C"/>
    <w:rsid w:val="007E7B4D"/>
    <w:rsid w:val="007F0145"/>
    <w:rsid w:val="007F1670"/>
    <w:rsid w:val="007F2264"/>
    <w:rsid w:val="007F22B5"/>
    <w:rsid w:val="007F22FB"/>
    <w:rsid w:val="007F2A2F"/>
    <w:rsid w:val="007F3D34"/>
    <w:rsid w:val="007F4F95"/>
    <w:rsid w:val="007F56D2"/>
    <w:rsid w:val="007F6E58"/>
    <w:rsid w:val="007F78AF"/>
    <w:rsid w:val="007F7A55"/>
    <w:rsid w:val="008012B2"/>
    <w:rsid w:val="00801C1F"/>
    <w:rsid w:val="0080225D"/>
    <w:rsid w:val="008028B3"/>
    <w:rsid w:val="008035AD"/>
    <w:rsid w:val="00803756"/>
    <w:rsid w:val="00803840"/>
    <w:rsid w:val="0080422E"/>
    <w:rsid w:val="008046F9"/>
    <w:rsid w:val="00804849"/>
    <w:rsid w:val="00804BCD"/>
    <w:rsid w:val="00804D14"/>
    <w:rsid w:val="00805DFD"/>
    <w:rsid w:val="00807964"/>
    <w:rsid w:val="00810056"/>
    <w:rsid w:val="0081277D"/>
    <w:rsid w:val="008146B1"/>
    <w:rsid w:val="00814DB9"/>
    <w:rsid w:val="008154F9"/>
    <w:rsid w:val="00816225"/>
    <w:rsid w:val="008205E9"/>
    <w:rsid w:val="00820913"/>
    <w:rsid w:val="008210D5"/>
    <w:rsid w:val="0082433F"/>
    <w:rsid w:val="008243E7"/>
    <w:rsid w:val="00824734"/>
    <w:rsid w:val="008247E5"/>
    <w:rsid w:val="0082484A"/>
    <w:rsid w:val="00824B6D"/>
    <w:rsid w:val="008251CE"/>
    <w:rsid w:val="00825DF2"/>
    <w:rsid w:val="008267E3"/>
    <w:rsid w:val="00826F85"/>
    <w:rsid w:val="00826FA4"/>
    <w:rsid w:val="00827497"/>
    <w:rsid w:val="00827B31"/>
    <w:rsid w:val="00830AAB"/>
    <w:rsid w:val="0083113D"/>
    <w:rsid w:val="008330CE"/>
    <w:rsid w:val="00833198"/>
    <w:rsid w:val="00833736"/>
    <w:rsid w:val="00835352"/>
    <w:rsid w:val="00835A49"/>
    <w:rsid w:val="00835AFB"/>
    <w:rsid w:val="00835B61"/>
    <w:rsid w:val="00835E1D"/>
    <w:rsid w:val="00835F6B"/>
    <w:rsid w:val="0084132A"/>
    <w:rsid w:val="00841852"/>
    <w:rsid w:val="00841C81"/>
    <w:rsid w:val="00842274"/>
    <w:rsid w:val="00842508"/>
    <w:rsid w:val="008439CB"/>
    <w:rsid w:val="008450E3"/>
    <w:rsid w:val="00845149"/>
    <w:rsid w:val="008451D4"/>
    <w:rsid w:val="00845D9C"/>
    <w:rsid w:val="00845DDE"/>
    <w:rsid w:val="00845EE4"/>
    <w:rsid w:val="00846629"/>
    <w:rsid w:val="00846C27"/>
    <w:rsid w:val="00847099"/>
    <w:rsid w:val="00847EC4"/>
    <w:rsid w:val="008503B4"/>
    <w:rsid w:val="00850BBA"/>
    <w:rsid w:val="008511FC"/>
    <w:rsid w:val="00853EEA"/>
    <w:rsid w:val="0085407A"/>
    <w:rsid w:val="00854D60"/>
    <w:rsid w:val="00855170"/>
    <w:rsid w:val="008554E8"/>
    <w:rsid w:val="008558AD"/>
    <w:rsid w:val="00857582"/>
    <w:rsid w:val="0086033F"/>
    <w:rsid w:val="00860AA4"/>
    <w:rsid w:val="00860FB7"/>
    <w:rsid w:val="00862717"/>
    <w:rsid w:val="0086432F"/>
    <w:rsid w:val="00864B01"/>
    <w:rsid w:val="00864C22"/>
    <w:rsid w:val="00864E93"/>
    <w:rsid w:val="00865047"/>
    <w:rsid w:val="00867929"/>
    <w:rsid w:val="00867F9A"/>
    <w:rsid w:val="00870AB7"/>
    <w:rsid w:val="00870AB8"/>
    <w:rsid w:val="00871476"/>
    <w:rsid w:val="0087207B"/>
    <w:rsid w:val="00873D2B"/>
    <w:rsid w:val="008754B7"/>
    <w:rsid w:val="008761E3"/>
    <w:rsid w:val="008774F1"/>
    <w:rsid w:val="00877C14"/>
    <w:rsid w:val="00877D08"/>
    <w:rsid w:val="008805D6"/>
    <w:rsid w:val="00880EFC"/>
    <w:rsid w:val="008811B0"/>
    <w:rsid w:val="008811D5"/>
    <w:rsid w:val="0088132F"/>
    <w:rsid w:val="00882A7B"/>
    <w:rsid w:val="0088354B"/>
    <w:rsid w:val="00883B37"/>
    <w:rsid w:val="00884ED1"/>
    <w:rsid w:val="008869D7"/>
    <w:rsid w:val="008869DB"/>
    <w:rsid w:val="008870ED"/>
    <w:rsid w:val="008873AD"/>
    <w:rsid w:val="0089011D"/>
    <w:rsid w:val="00890C92"/>
    <w:rsid w:val="00892593"/>
    <w:rsid w:val="008927CE"/>
    <w:rsid w:val="008929C6"/>
    <w:rsid w:val="00893FDE"/>
    <w:rsid w:val="00895163"/>
    <w:rsid w:val="008954FC"/>
    <w:rsid w:val="00896D5C"/>
    <w:rsid w:val="0089793F"/>
    <w:rsid w:val="008A0650"/>
    <w:rsid w:val="008A1866"/>
    <w:rsid w:val="008A326F"/>
    <w:rsid w:val="008A3276"/>
    <w:rsid w:val="008A38C6"/>
    <w:rsid w:val="008A3F26"/>
    <w:rsid w:val="008A4690"/>
    <w:rsid w:val="008A5050"/>
    <w:rsid w:val="008A5341"/>
    <w:rsid w:val="008A592C"/>
    <w:rsid w:val="008A61DE"/>
    <w:rsid w:val="008A737D"/>
    <w:rsid w:val="008B152D"/>
    <w:rsid w:val="008B288A"/>
    <w:rsid w:val="008B2B5E"/>
    <w:rsid w:val="008B2C5F"/>
    <w:rsid w:val="008B33E0"/>
    <w:rsid w:val="008B5207"/>
    <w:rsid w:val="008B5686"/>
    <w:rsid w:val="008B584E"/>
    <w:rsid w:val="008B5922"/>
    <w:rsid w:val="008B6F53"/>
    <w:rsid w:val="008B6F5A"/>
    <w:rsid w:val="008B77BB"/>
    <w:rsid w:val="008C08AC"/>
    <w:rsid w:val="008C0E6F"/>
    <w:rsid w:val="008C33AB"/>
    <w:rsid w:val="008C594F"/>
    <w:rsid w:val="008C5FD8"/>
    <w:rsid w:val="008C6889"/>
    <w:rsid w:val="008C700A"/>
    <w:rsid w:val="008C73E2"/>
    <w:rsid w:val="008C7A12"/>
    <w:rsid w:val="008D1B2A"/>
    <w:rsid w:val="008D3CA9"/>
    <w:rsid w:val="008D487D"/>
    <w:rsid w:val="008D59DE"/>
    <w:rsid w:val="008D5E26"/>
    <w:rsid w:val="008D5FF5"/>
    <w:rsid w:val="008D6087"/>
    <w:rsid w:val="008D6856"/>
    <w:rsid w:val="008E235C"/>
    <w:rsid w:val="008E2812"/>
    <w:rsid w:val="008E3942"/>
    <w:rsid w:val="008E3A4C"/>
    <w:rsid w:val="008E4858"/>
    <w:rsid w:val="008E4A32"/>
    <w:rsid w:val="008E4E57"/>
    <w:rsid w:val="008E5684"/>
    <w:rsid w:val="008E747B"/>
    <w:rsid w:val="008E76A1"/>
    <w:rsid w:val="008F0127"/>
    <w:rsid w:val="008F0B18"/>
    <w:rsid w:val="008F0DB9"/>
    <w:rsid w:val="008F273A"/>
    <w:rsid w:val="008F2C8B"/>
    <w:rsid w:val="008F3596"/>
    <w:rsid w:val="008F3D35"/>
    <w:rsid w:val="008F4956"/>
    <w:rsid w:val="008F4A27"/>
    <w:rsid w:val="008F6060"/>
    <w:rsid w:val="008F638D"/>
    <w:rsid w:val="008F639F"/>
    <w:rsid w:val="008F64BF"/>
    <w:rsid w:val="008F655C"/>
    <w:rsid w:val="008F69B0"/>
    <w:rsid w:val="008F72EB"/>
    <w:rsid w:val="008F78A2"/>
    <w:rsid w:val="00903CDD"/>
    <w:rsid w:val="00904E12"/>
    <w:rsid w:val="00906A54"/>
    <w:rsid w:val="00907FAC"/>
    <w:rsid w:val="00910FA5"/>
    <w:rsid w:val="00911185"/>
    <w:rsid w:val="00911297"/>
    <w:rsid w:val="00912B10"/>
    <w:rsid w:val="0091313C"/>
    <w:rsid w:val="009132D9"/>
    <w:rsid w:val="009137DE"/>
    <w:rsid w:val="009150F3"/>
    <w:rsid w:val="00915DDD"/>
    <w:rsid w:val="00916428"/>
    <w:rsid w:val="00917DEB"/>
    <w:rsid w:val="00917F2F"/>
    <w:rsid w:val="00920EC8"/>
    <w:rsid w:val="00921346"/>
    <w:rsid w:val="00921727"/>
    <w:rsid w:val="00922CF6"/>
    <w:rsid w:val="00922DC3"/>
    <w:rsid w:val="00923175"/>
    <w:rsid w:val="009249CE"/>
    <w:rsid w:val="00924F0F"/>
    <w:rsid w:val="00924F40"/>
    <w:rsid w:val="00925187"/>
    <w:rsid w:val="0092663B"/>
    <w:rsid w:val="00927C5D"/>
    <w:rsid w:val="00930246"/>
    <w:rsid w:val="009307FB"/>
    <w:rsid w:val="009315BC"/>
    <w:rsid w:val="00931AA9"/>
    <w:rsid w:val="00932B7B"/>
    <w:rsid w:val="00933406"/>
    <w:rsid w:val="0093344E"/>
    <w:rsid w:val="00934F22"/>
    <w:rsid w:val="009350A1"/>
    <w:rsid w:val="00936FAF"/>
    <w:rsid w:val="0093794E"/>
    <w:rsid w:val="00937D83"/>
    <w:rsid w:val="009402CF"/>
    <w:rsid w:val="009421C4"/>
    <w:rsid w:val="00943D0F"/>
    <w:rsid w:val="00945950"/>
    <w:rsid w:val="00945BBC"/>
    <w:rsid w:val="009470A8"/>
    <w:rsid w:val="009509C0"/>
    <w:rsid w:val="00951391"/>
    <w:rsid w:val="00951DD5"/>
    <w:rsid w:val="009523A3"/>
    <w:rsid w:val="00952AE6"/>
    <w:rsid w:val="00952B45"/>
    <w:rsid w:val="00955825"/>
    <w:rsid w:val="00956E6C"/>
    <w:rsid w:val="00960503"/>
    <w:rsid w:val="0096067E"/>
    <w:rsid w:val="00960953"/>
    <w:rsid w:val="00961554"/>
    <w:rsid w:val="0096260B"/>
    <w:rsid w:val="009629A5"/>
    <w:rsid w:val="0096362E"/>
    <w:rsid w:val="00963827"/>
    <w:rsid w:val="009646AF"/>
    <w:rsid w:val="00964A5D"/>
    <w:rsid w:val="00966048"/>
    <w:rsid w:val="009660DD"/>
    <w:rsid w:val="00966CA7"/>
    <w:rsid w:val="00967E57"/>
    <w:rsid w:val="009707AC"/>
    <w:rsid w:val="00971AE0"/>
    <w:rsid w:val="00971AF5"/>
    <w:rsid w:val="00972071"/>
    <w:rsid w:val="009722E9"/>
    <w:rsid w:val="0097289A"/>
    <w:rsid w:val="00972ABD"/>
    <w:rsid w:val="00973BE8"/>
    <w:rsid w:val="00973DAB"/>
    <w:rsid w:val="0097467A"/>
    <w:rsid w:val="00974D8A"/>
    <w:rsid w:val="0097661E"/>
    <w:rsid w:val="00977715"/>
    <w:rsid w:val="0098052A"/>
    <w:rsid w:val="00981540"/>
    <w:rsid w:val="00981F49"/>
    <w:rsid w:val="009855F5"/>
    <w:rsid w:val="009856AD"/>
    <w:rsid w:val="00987078"/>
    <w:rsid w:val="0098741D"/>
    <w:rsid w:val="00987EEC"/>
    <w:rsid w:val="0099101E"/>
    <w:rsid w:val="009926C7"/>
    <w:rsid w:val="00992C34"/>
    <w:rsid w:val="00993FEF"/>
    <w:rsid w:val="00994F0B"/>
    <w:rsid w:val="0099654C"/>
    <w:rsid w:val="009975A5"/>
    <w:rsid w:val="00997DB9"/>
    <w:rsid w:val="00997E7F"/>
    <w:rsid w:val="009A05DC"/>
    <w:rsid w:val="009A0A65"/>
    <w:rsid w:val="009A0B38"/>
    <w:rsid w:val="009A0BA9"/>
    <w:rsid w:val="009A18F6"/>
    <w:rsid w:val="009A2D6E"/>
    <w:rsid w:val="009A2FE7"/>
    <w:rsid w:val="009A36EB"/>
    <w:rsid w:val="009A3A75"/>
    <w:rsid w:val="009A4322"/>
    <w:rsid w:val="009A5F27"/>
    <w:rsid w:val="009A65B3"/>
    <w:rsid w:val="009A6679"/>
    <w:rsid w:val="009A6B80"/>
    <w:rsid w:val="009A72CC"/>
    <w:rsid w:val="009A75EC"/>
    <w:rsid w:val="009A7F6C"/>
    <w:rsid w:val="009B1058"/>
    <w:rsid w:val="009B135E"/>
    <w:rsid w:val="009B1673"/>
    <w:rsid w:val="009B17F9"/>
    <w:rsid w:val="009B21B5"/>
    <w:rsid w:val="009B2D56"/>
    <w:rsid w:val="009B2D7E"/>
    <w:rsid w:val="009B2F62"/>
    <w:rsid w:val="009B5AAB"/>
    <w:rsid w:val="009B5AB1"/>
    <w:rsid w:val="009B5EC0"/>
    <w:rsid w:val="009B65B1"/>
    <w:rsid w:val="009B70AA"/>
    <w:rsid w:val="009C097E"/>
    <w:rsid w:val="009C0AC7"/>
    <w:rsid w:val="009C1EA5"/>
    <w:rsid w:val="009C282C"/>
    <w:rsid w:val="009C2981"/>
    <w:rsid w:val="009C2BAA"/>
    <w:rsid w:val="009C325E"/>
    <w:rsid w:val="009C34C1"/>
    <w:rsid w:val="009C39B7"/>
    <w:rsid w:val="009C3E21"/>
    <w:rsid w:val="009C5B98"/>
    <w:rsid w:val="009C76CA"/>
    <w:rsid w:val="009C7EDF"/>
    <w:rsid w:val="009C7F8D"/>
    <w:rsid w:val="009D0525"/>
    <w:rsid w:val="009D0AF4"/>
    <w:rsid w:val="009D1390"/>
    <w:rsid w:val="009D29ED"/>
    <w:rsid w:val="009D3911"/>
    <w:rsid w:val="009D42C2"/>
    <w:rsid w:val="009D4978"/>
    <w:rsid w:val="009D51C6"/>
    <w:rsid w:val="009D55CE"/>
    <w:rsid w:val="009D5E4A"/>
    <w:rsid w:val="009D6C96"/>
    <w:rsid w:val="009D6DE7"/>
    <w:rsid w:val="009D6FC8"/>
    <w:rsid w:val="009E049F"/>
    <w:rsid w:val="009E1CE8"/>
    <w:rsid w:val="009E3429"/>
    <w:rsid w:val="009E47A7"/>
    <w:rsid w:val="009E4946"/>
    <w:rsid w:val="009E4947"/>
    <w:rsid w:val="009E4DBA"/>
    <w:rsid w:val="009E5BF9"/>
    <w:rsid w:val="009E669C"/>
    <w:rsid w:val="009F16C1"/>
    <w:rsid w:val="009F1743"/>
    <w:rsid w:val="009F19A5"/>
    <w:rsid w:val="009F1D8B"/>
    <w:rsid w:val="009F3C94"/>
    <w:rsid w:val="009F3D3B"/>
    <w:rsid w:val="009F45FA"/>
    <w:rsid w:val="009F465F"/>
    <w:rsid w:val="009F4865"/>
    <w:rsid w:val="009F5571"/>
    <w:rsid w:val="009F6397"/>
    <w:rsid w:val="009F69E6"/>
    <w:rsid w:val="009F6B1C"/>
    <w:rsid w:val="009F784F"/>
    <w:rsid w:val="00A00A2D"/>
    <w:rsid w:val="00A01F73"/>
    <w:rsid w:val="00A028BB"/>
    <w:rsid w:val="00A041AD"/>
    <w:rsid w:val="00A04DBE"/>
    <w:rsid w:val="00A04F58"/>
    <w:rsid w:val="00A05230"/>
    <w:rsid w:val="00A05836"/>
    <w:rsid w:val="00A062DC"/>
    <w:rsid w:val="00A068B8"/>
    <w:rsid w:val="00A068C2"/>
    <w:rsid w:val="00A06EFB"/>
    <w:rsid w:val="00A07804"/>
    <w:rsid w:val="00A10E44"/>
    <w:rsid w:val="00A1110B"/>
    <w:rsid w:val="00A13ACF"/>
    <w:rsid w:val="00A13D99"/>
    <w:rsid w:val="00A13E39"/>
    <w:rsid w:val="00A14552"/>
    <w:rsid w:val="00A14621"/>
    <w:rsid w:val="00A148ED"/>
    <w:rsid w:val="00A157EA"/>
    <w:rsid w:val="00A164BF"/>
    <w:rsid w:val="00A16634"/>
    <w:rsid w:val="00A16D6F"/>
    <w:rsid w:val="00A17181"/>
    <w:rsid w:val="00A17E1E"/>
    <w:rsid w:val="00A20973"/>
    <w:rsid w:val="00A20EA3"/>
    <w:rsid w:val="00A20F68"/>
    <w:rsid w:val="00A22527"/>
    <w:rsid w:val="00A23191"/>
    <w:rsid w:val="00A235DE"/>
    <w:rsid w:val="00A23CB0"/>
    <w:rsid w:val="00A23E3E"/>
    <w:rsid w:val="00A24279"/>
    <w:rsid w:val="00A248AB"/>
    <w:rsid w:val="00A2593D"/>
    <w:rsid w:val="00A25D28"/>
    <w:rsid w:val="00A263FC"/>
    <w:rsid w:val="00A2677D"/>
    <w:rsid w:val="00A267AC"/>
    <w:rsid w:val="00A27429"/>
    <w:rsid w:val="00A27680"/>
    <w:rsid w:val="00A27712"/>
    <w:rsid w:val="00A27ED0"/>
    <w:rsid w:val="00A3030E"/>
    <w:rsid w:val="00A32067"/>
    <w:rsid w:val="00A329F2"/>
    <w:rsid w:val="00A35521"/>
    <w:rsid w:val="00A359BB"/>
    <w:rsid w:val="00A369C7"/>
    <w:rsid w:val="00A37122"/>
    <w:rsid w:val="00A3733C"/>
    <w:rsid w:val="00A37621"/>
    <w:rsid w:val="00A37854"/>
    <w:rsid w:val="00A40970"/>
    <w:rsid w:val="00A41058"/>
    <w:rsid w:val="00A41107"/>
    <w:rsid w:val="00A4169F"/>
    <w:rsid w:val="00A41965"/>
    <w:rsid w:val="00A42723"/>
    <w:rsid w:val="00A42921"/>
    <w:rsid w:val="00A44549"/>
    <w:rsid w:val="00A44F13"/>
    <w:rsid w:val="00A45BE4"/>
    <w:rsid w:val="00A476B9"/>
    <w:rsid w:val="00A47CB0"/>
    <w:rsid w:val="00A500D6"/>
    <w:rsid w:val="00A51322"/>
    <w:rsid w:val="00A5280D"/>
    <w:rsid w:val="00A5283C"/>
    <w:rsid w:val="00A52970"/>
    <w:rsid w:val="00A52B5D"/>
    <w:rsid w:val="00A52C60"/>
    <w:rsid w:val="00A52F1B"/>
    <w:rsid w:val="00A5382A"/>
    <w:rsid w:val="00A53981"/>
    <w:rsid w:val="00A54478"/>
    <w:rsid w:val="00A54E3E"/>
    <w:rsid w:val="00A559CB"/>
    <w:rsid w:val="00A56153"/>
    <w:rsid w:val="00A5625E"/>
    <w:rsid w:val="00A56893"/>
    <w:rsid w:val="00A600CB"/>
    <w:rsid w:val="00A602CB"/>
    <w:rsid w:val="00A60601"/>
    <w:rsid w:val="00A62193"/>
    <w:rsid w:val="00A6227B"/>
    <w:rsid w:val="00A63623"/>
    <w:rsid w:val="00A63E75"/>
    <w:rsid w:val="00A63EDD"/>
    <w:rsid w:val="00A657EE"/>
    <w:rsid w:val="00A661A7"/>
    <w:rsid w:val="00A66721"/>
    <w:rsid w:val="00A668A5"/>
    <w:rsid w:val="00A66A66"/>
    <w:rsid w:val="00A66C64"/>
    <w:rsid w:val="00A66E1A"/>
    <w:rsid w:val="00A67817"/>
    <w:rsid w:val="00A67DD8"/>
    <w:rsid w:val="00A70002"/>
    <w:rsid w:val="00A70AE1"/>
    <w:rsid w:val="00A71BFD"/>
    <w:rsid w:val="00A7205F"/>
    <w:rsid w:val="00A72478"/>
    <w:rsid w:val="00A74C9B"/>
    <w:rsid w:val="00A75F6A"/>
    <w:rsid w:val="00A77399"/>
    <w:rsid w:val="00A77481"/>
    <w:rsid w:val="00A77FAD"/>
    <w:rsid w:val="00A80139"/>
    <w:rsid w:val="00A80210"/>
    <w:rsid w:val="00A80B82"/>
    <w:rsid w:val="00A81373"/>
    <w:rsid w:val="00A81409"/>
    <w:rsid w:val="00A81B13"/>
    <w:rsid w:val="00A81B36"/>
    <w:rsid w:val="00A8238E"/>
    <w:rsid w:val="00A82B40"/>
    <w:rsid w:val="00A83233"/>
    <w:rsid w:val="00A83B43"/>
    <w:rsid w:val="00A84994"/>
    <w:rsid w:val="00A85874"/>
    <w:rsid w:val="00A85ED8"/>
    <w:rsid w:val="00A917E1"/>
    <w:rsid w:val="00A91C06"/>
    <w:rsid w:val="00A92040"/>
    <w:rsid w:val="00A921D0"/>
    <w:rsid w:val="00A9264B"/>
    <w:rsid w:val="00A92ED3"/>
    <w:rsid w:val="00A933AB"/>
    <w:rsid w:val="00A93475"/>
    <w:rsid w:val="00A934CD"/>
    <w:rsid w:val="00A93D66"/>
    <w:rsid w:val="00A94138"/>
    <w:rsid w:val="00A958D9"/>
    <w:rsid w:val="00A95F4C"/>
    <w:rsid w:val="00A969E3"/>
    <w:rsid w:val="00A972E2"/>
    <w:rsid w:val="00A978CE"/>
    <w:rsid w:val="00A978D1"/>
    <w:rsid w:val="00AA05DA"/>
    <w:rsid w:val="00AA078A"/>
    <w:rsid w:val="00AA2987"/>
    <w:rsid w:val="00AA2C0A"/>
    <w:rsid w:val="00AA36C1"/>
    <w:rsid w:val="00AA5B1E"/>
    <w:rsid w:val="00AA5C25"/>
    <w:rsid w:val="00AA5DE3"/>
    <w:rsid w:val="00AA6269"/>
    <w:rsid w:val="00AA6584"/>
    <w:rsid w:val="00AA7CBD"/>
    <w:rsid w:val="00AB0CDA"/>
    <w:rsid w:val="00AB1476"/>
    <w:rsid w:val="00AB165B"/>
    <w:rsid w:val="00AB2CCE"/>
    <w:rsid w:val="00AB3275"/>
    <w:rsid w:val="00AB3503"/>
    <w:rsid w:val="00AB6AE3"/>
    <w:rsid w:val="00AB6D1A"/>
    <w:rsid w:val="00AB781F"/>
    <w:rsid w:val="00AC002C"/>
    <w:rsid w:val="00AC0075"/>
    <w:rsid w:val="00AC0AC7"/>
    <w:rsid w:val="00AC1ECA"/>
    <w:rsid w:val="00AC30CA"/>
    <w:rsid w:val="00AC3569"/>
    <w:rsid w:val="00AC36E2"/>
    <w:rsid w:val="00AC4925"/>
    <w:rsid w:val="00AC54D0"/>
    <w:rsid w:val="00AC57D0"/>
    <w:rsid w:val="00AC7E93"/>
    <w:rsid w:val="00AD094D"/>
    <w:rsid w:val="00AD1446"/>
    <w:rsid w:val="00AD1696"/>
    <w:rsid w:val="00AD16C4"/>
    <w:rsid w:val="00AD19EA"/>
    <w:rsid w:val="00AD1E80"/>
    <w:rsid w:val="00AD2262"/>
    <w:rsid w:val="00AD265C"/>
    <w:rsid w:val="00AD2EED"/>
    <w:rsid w:val="00AD331A"/>
    <w:rsid w:val="00AD35B8"/>
    <w:rsid w:val="00AD5B0B"/>
    <w:rsid w:val="00AD6023"/>
    <w:rsid w:val="00AD6F88"/>
    <w:rsid w:val="00AD7254"/>
    <w:rsid w:val="00AD7E98"/>
    <w:rsid w:val="00AD7FDF"/>
    <w:rsid w:val="00AE0642"/>
    <w:rsid w:val="00AE0DE3"/>
    <w:rsid w:val="00AE1089"/>
    <w:rsid w:val="00AE1C55"/>
    <w:rsid w:val="00AE20E6"/>
    <w:rsid w:val="00AE2205"/>
    <w:rsid w:val="00AE2AC6"/>
    <w:rsid w:val="00AE31B7"/>
    <w:rsid w:val="00AE386D"/>
    <w:rsid w:val="00AE4AC5"/>
    <w:rsid w:val="00AE5FF9"/>
    <w:rsid w:val="00AE6135"/>
    <w:rsid w:val="00AE6317"/>
    <w:rsid w:val="00AE6A30"/>
    <w:rsid w:val="00AE6DEF"/>
    <w:rsid w:val="00AE7151"/>
    <w:rsid w:val="00AF0BC3"/>
    <w:rsid w:val="00AF17DB"/>
    <w:rsid w:val="00AF1DEE"/>
    <w:rsid w:val="00AF55E5"/>
    <w:rsid w:val="00B00EE9"/>
    <w:rsid w:val="00B015E0"/>
    <w:rsid w:val="00B01DB7"/>
    <w:rsid w:val="00B01F6E"/>
    <w:rsid w:val="00B02338"/>
    <w:rsid w:val="00B02BEA"/>
    <w:rsid w:val="00B04422"/>
    <w:rsid w:val="00B0459A"/>
    <w:rsid w:val="00B05C93"/>
    <w:rsid w:val="00B1028E"/>
    <w:rsid w:val="00B1058A"/>
    <w:rsid w:val="00B1065F"/>
    <w:rsid w:val="00B110FF"/>
    <w:rsid w:val="00B11DBB"/>
    <w:rsid w:val="00B11E80"/>
    <w:rsid w:val="00B1231E"/>
    <w:rsid w:val="00B12453"/>
    <w:rsid w:val="00B12F6E"/>
    <w:rsid w:val="00B13BC2"/>
    <w:rsid w:val="00B15BE8"/>
    <w:rsid w:val="00B168C3"/>
    <w:rsid w:val="00B16B23"/>
    <w:rsid w:val="00B16BAE"/>
    <w:rsid w:val="00B177CF"/>
    <w:rsid w:val="00B203B2"/>
    <w:rsid w:val="00B20A99"/>
    <w:rsid w:val="00B20B56"/>
    <w:rsid w:val="00B230A4"/>
    <w:rsid w:val="00B23D19"/>
    <w:rsid w:val="00B2408B"/>
    <w:rsid w:val="00B241C7"/>
    <w:rsid w:val="00B241D0"/>
    <w:rsid w:val="00B26103"/>
    <w:rsid w:val="00B26732"/>
    <w:rsid w:val="00B304B1"/>
    <w:rsid w:val="00B31A08"/>
    <w:rsid w:val="00B32535"/>
    <w:rsid w:val="00B32D6B"/>
    <w:rsid w:val="00B339D9"/>
    <w:rsid w:val="00B33BED"/>
    <w:rsid w:val="00B33E5D"/>
    <w:rsid w:val="00B376CB"/>
    <w:rsid w:val="00B379DE"/>
    <w:rsid w:val="00B41D6A"/>
    <w:rsid w:val="00B4286D"/>
    <w:rsid w:val="00B430F6"/>
    <w:rsid w:val="00B43E02"/>
    <w:rsid w:val="00B43F61"/>
    <w:rsid w:val="00B43F8F"/>
    <w:rsid w:val="00B4563C"/>
    <w:rsid w:val="00B45B72"/>
    <w:rsid w:val="00B4633A"/>
    <w:rsid w:val="00B46C2D"/>
    <w:rsid w:val="00B478F8"/>
    <w:rsid w:val="00B50CB5"/>
    <w:rsid w:val="00B512CA"/>
    <w:rsid w:val="00B5136C"/>
    <w:rsid w:val="00B532E6"/>
    <w:rsid w:val="00B54466"/>
    <w:rsid w:val="00B556D3"/>
    <w:rsid w:val="00B5577D"/>
    <w:rsid w:val="00B57616"/>
    <w:rsid w:val="00B604E2"/>
    <w:rsid w:val="00B60B90"/>
    <w:rsid w:val="00B63564"/>
    <w:rsid w:val="00B637A3"/>
    <w:rsid w:val="00B641DE"/>
    <w:rsid w:val="00B647D3"/>
    <w:rsid w:val="00B660B2"/>
    <w:rsid w:val="00B669C5"/>
    <w:rsid w:val="00B67A6A"/>
    <w:rsid w:val="00B67B82"/>
    <w:rsid w:val="00B712F9"/>
    <w:rsid w:val="00B71369"/>
    <w:rsid w:val="00B72829"/>
    <w:rsid w:val="00B72D2A"/>
    <w:rsid w:val="00B73644"/>
    <w:rsid w:val="00B750A2"/>
    <w:rsid w:val="00B75E87"/>
    <w:rsid w:val="00B7790C"/>
    <w:rsid w:val="00B77A23"/>
    <w:rsid w:val="00B77B4B"/>
    <w:rsid w:val="00B803CD"/>
    <w:rsid w:val="00B80815"/>
    <w:rsid w:val="00B81610"/>
    <w:rsid w:val="00B82CB1"/>
    <w:rsid w:val="00B8326B"/>
    <w:rsid w:val="00B85091"/>
    <w:rsid w:val="00B8653A"/>
    <w:rsid w:val="00B865C0"/>
    <w:rsid w:val="00B86AE4"/>
    <w:rsid w:val="00B87242"/>
    <w:rsid w:val="00B87285"/>
    <w:rsid w:val="00B87F93"/>
    <w:rsid w:val="00B91FE0"/>
    <w:rsid w:val="00B93168"/>
    <w:rsid w:val="00B941B1"/>
    <w:rsid w:val="00B9504D"/>
    <w:rsid w:val="00B955EB"/>
    <w:rsid w:val="00B95D37"/>
    <w:rsid w:val="00B9625B"/>
    <w:rsid w:val="00B96682"/>
    <w:rsid w:val="00B9741F"/>
    <w:rsid w:val="00B97547"/>
    <w:rsid w:val="00B97A0B"/>
    <w:rsid w:val="00BA085C"/>
    <w:rsid w:val="00BA0D7C"/>
    <w:rsid w:val="00BA1198"/>
    <w:rsid w:val="00BA1517"/>
    <w:rsid w:val="00BA242A"/>
    <w:rsid w:val="00BA3DA1"/>
    <w:rsid w:val="00BA466B"/>
    <w:rsid w:val="00BA4C96"/>
    <w:rsid w:val="00BA4DC7"/>
    <w:rsid w:val="00BA559F"/>
    <w:rsid w:val="00BA5E57"/>
    <w:rsid w:val="00BA5F85"/>
    <w:rsid w:val="00BA7958"/>
    <w:rsid w:val="00BA7DAA"/>
    <w:rsid w:val="00BB0A1D"/>
    <w:rsid w:val="00BB0C1D"/>
    <w:rsid w:val="00BB14F7"/>
    <w:rsid w:val="00BB299F"/>
    <w:rsid w:val="00BB2F2E"/>
    <w:rsid w:val="00BB349B"/>
    <w:rsid w:val="00BB398C"/>
    <w:rsid w:val="00BB4703"/>
    <w:rsid w:val="00BB72A9"/>
    <w:rsid w:val="00BB7F48"/>
    <w:rsid w:val="00BC011E"/>
    <w:rsid w:val="00BC2600"/>
    <w:rsid w:val="00BC271A"/>
    <w:rsid w:val="00BC2FA7"/>
    <w:rsid w:val="00BC3081"/>
    <w:rsid w:val="00BC4315"/>
    <w:rsid w:val="00BC4639"/>
    <w:rsid w:val="00BC497E"/>
    <w:rsid w:val="00BC4C0F"/>
    <w:rsid w:val="00BC4C3A"/>
    <w:rsid w:val="00BC5ACB"/>
    <w:rsid w:val="00BC614B"/>
    <w:rsid w:val="00BC64E0"/>
    <w:rsid w:val="00BC7FF3"/>
    <w:rsid w:val="00BD0DA9"/>
    <w:rsid w:val="00BD1D23"/>
    <w:rsid w:val="00BD26E3"/>
    <w:rsid w:val="00BD2884"/>
    <w:rsid w:val="00BD3214"/>
    <w:rsid w:val="00BD43BD"/>
    <w:rsid w:val="00BD5E7D"/>
    <w:rsid w:val="00BD6546"/>
    <w:rsid w:val="00BD76B8"/>
    <w:rsid w:val="00BE01DD"/>
    <w:rsid w:val="00BE161D"/>
    <w:rsid w:val="00BE21A1"/>
    <w:rsid w:val="00BE2AD2"/>
    <w:rsid w:val="00BE2C30"/>
    <w:rsid w:val="00BE2D5C"/>
    <w:rsid w:val="00BE2F61"/>
    <w:rsid w:val="00BE3EA4"/>
    <w:rsid w:val="00BE4963"/>
    <w:rsid w:val="00BE4BD5"/>
    <w:rsid w:val="00BE64A7"/>
    <w:rsid w:val="00BE6A4D"/>
    <w:rsid w:val="00BF0810"/>
    <w:rsid w:val="00BF1DD3"/>
    <w:rsid w:val="00BF2B9D"/>
    <w:rsid w:val="00BF3096"/>
    <w:rsid w:val="00BF3194"/>
    <w:rsid w:val="00BF36D2"/>
    <w:rsid w:val="00BF36DF"/>
    <w:rsid w:val="00BF374A"/>
    <w:rsid w:val="00BF5537"/>
    <w:rsid w:val="00BF67BB"/>
    <w:rsid w:val="00BF6D5D"/>
    <w:rsid w:val="00BF7DB6"/>
    <w:rsid w:val="00C00652"/>
    <w:rsid w:val="00C0097F"/>
    <w:rsid w:val="00C00D6E"/>
    <w:rsid w:val="00C00D79"/>
    <w:rsid w:val="00C01516"/>
    <w:rsid w:val="00C015EF"/>
    <w:rsid w:val="00C0247F"/>
    <w:rsid w:val="00C04829"/>
    <w:rsid w:val="00C0539C"/>
    <w:rsid w:val="00C063E9"/>
    <w:rsid w:val="00C06772"/>
    <w:rsid w:val="00C10C27"/>
    <w:rsid w:val="00C120A2"/>
    <w:rsid w:val="00C120C5"/>
    <w:rsid w:val="00C12365"/>
    <w:rsid w:val="00C126D0"/>
    <w:rsid w:val="00C12E51"/>
    <w:rsid w:val="00C132D3"/>
    <w:rsid w:val="00C13C24"/>
    <w:rsid w:val="00C1421F"/>
    <w:rsid w:val="00C14A8C"/>
    <w:rsid w:val="00C15D3E"/>
    <w:rsid w:val="00C16D9C"/>
    <w:rsid w:val="00C172D6"/>
    <w:rsid w:val="00C2084C"/>
    <w:rsid w:val="00C21630"/>
    <w:rsid w:val="00C22051"/>
    <w:rsid w:val="00C2219C"/>
    <w:rsid w:val="00C2242D"/>
    <w:rsid w:val="00C23234"/>
    <w:rsid w:val="00C23A9E"/>
    <w:rsid w:val="00C2514D"/>
    <w:rsid w:val="00C2554D"/>
    <w:rsid w:val="00C278FE"/>
    <w:rsid w:val="00C27F2D"/>
    <w:rsid w:val="00C301C1"/>
    <w:rsid w:val="00C30A04"/>
    <w:rsid w:val="00C30B20"/>
    <w:rsid w:val="00C31EE3"/>
    <w:rsid w:val="00C320D1"/>
    <w:rsid w:val="00C32957"/>
    <w:rsid w:val="00C3323A"/>
    <w:rsid w:val="00C33B6C"/>
    <w:rsid w:val="00C33D43"/>
    <w:rsid w:val="00C3444E"/>
    <w:rsid w:val="00C34520"/>
    <w:rsid w:val="00C35777"/>
    <w:rsid w:val="00C35B15"/>
    <w:rsid w:val="00C35B24"/>
    <w:rsid w:val="00C35B3D"/>
    <w:rsid w:val="00C36303"/>
    <w:rsid w:val="00C369FA"/>
    <w:rsid w:val="00C36E80"/>
    <w:rsid w:val="00C37122"/>
    <w:rsid w:val="00C40D60"/>
    <w:rsid w:val="00C41579"/>
    <w:rsid w:val="00C416BE"/>
    <w:rsid w:val="00C426C0"/>
    <w:rsid w:val="00C449B3"/>
    <w:rsid w:val="00C46FAC"/>
    <w:rsid w:val="00C478E1"/>
    <w:rsid w:val="00C500C1"/>
    <w:rsid w:val="00C501E9"/>
    <w:rsid w:val="00C53E0B"/>
    <w:rsid w:val="00C5503E"/>
    <w:rsid w:val="00C55143"/>
    <w:rsid w:val="00C578F4"/>
    <w:rsid w:val="00C57EB9"/>
    <w:rsid w:val="00C60804"/>
    <w:rsid w:val="00C60E6B"/>
    <w:rsid w:val="00C6147C"/>
    <w:rsid w:val="00C629D5"/>
    <w:rsid w:val="00C63FE7"/>
    <w:rsid w:val="00C66230"/>
    <w:rsid w:val="00C66322"/>
    <w:rsid w:val="00C66B11"/>
    <w:rsid w:val="00C66CA1"/>
    <w:rsid w:val="00C67593"/>
    <w:rsid w:val="00C67A16"/>
    <w:rsid w:val="00C71479"/>
    <w:rsid w:val="00C715F4"/>
    <w:rsid w:val="00C7191F"/>
    <w:rsid w:val="00C71C7A"/>
    <w:rsid w:val="00C74862"/>
    <w:rsid w:val="00C75027"/>
    <w:rsid w:val="00C771B0"/>
    <w:rsid w:val="00C8000C"/>
    <w:rsid w:val="00C81517"/>
    <w:rsid w:val="00C82ADA"/>
    <w:rsid w:val="00C82FE5"/>
    <w:rsid w:val="00C8330B"/>
    <w:rsid w:val="00C844C9"/>
    <w:rsid w:val="00C848A8"/>
    <w:rsid w:val="00C85E7C"/>
    <w:rsid w:val="00C86008"/>
    <w:rsid w:val="00C868AF"/>
    <w:rsid w:val="00C90118"/>
    <w:rsid w:val="00C90711"/>
    <w:rsid w:val="00C90FF0"/>
    <w:rsid w:val="00C91694"/>
    <w:rsid w:val="00C9170E"/>
    <w:rsid w:val="00C91C56"/>
    <w:rsid w:val="00C95974"/>
    <w:rsid w:val="00C96FA8"/>
    <w:rsid w:val="00CA0290"/>
    <w:rsid w:val="00CA0B3E"/>
    <w:rsid w:val="00CA0D19"/>
    <w:rsid w:val="00CA181B"/>
    <w:rsid w:val="00CA25A6"/>
    <w:rsid w:val="00CA297B"/>
    <w:rsid w:val="00CA333B"/>
    <w:rsid w:val="00CA37E1"/>
    <w:rsid w:val="00CA37F6"/>
    <w:rsid w:val="00CA5735"/>
    <w:rsid w:val="00CA5BC7"/>
    <w:rsid w:val="00CA6782"/>
    <w:rsid w:val="00CA7069"/>
    <w:rsid w:val="00CB056C"/>
    <w:rsid w:val="00CB08C3"/>
    <w:rsid w:val="00CB095B"/>
    <w:rsid w:val="00CB2944"/>
    <w:rsid w:val="00CB2E93"/>
    <w:rsid w:val="00CB3EAB"/>
    <w:rsid w:val="00CB4AE9"/>
    <w:rsid w:val="00CB5394"/>
    <w:rsid w:val="00CB5E3C"/>
    <w:rsid w:val="00CB6C30"/>
    <w:rsid w:val="00CB7BFB"/>
    <w:rsid w:val="00CB7E52"/>
    <w:rsid w:val="00CC0A44"/>
    <w:rsid w:val="00CC0D7F"/>
    <w:rsid w:val="00CC1DD9"/>
    <w:rsid w:val="00CC591E"/>
    <w:rsid w:val="00CC69B9"/>
    <w:rsid w:val="00CC7EBF"/>
    <w:rsid w:val="00CD0787"/>
    <w:rsid w:val="00CD1AC9"/>
    <w:rsid w:val="00CD1D39"/>
    <w:rsid w:val="00CD212C"/>
    <w:rsid w:val="00CD2ECF"/>
    <w:rsid w:val="00CD39CE"/>
    <w:rsid w:val="00CD42C9"/>
    <w:rsid w:val="00CD544E"/>
    <w:rsid w:val="00CD5CA6"/>
    <w:rsid w:val="00CD6338"/>
    <w:rsid w:val="00CD6939"/>
    <w:rsid w:val="00CD6B08"/>
    <w:rsid w:val="00CD7D53"/>
    <w:rsid w:val="00CE06CE"/>
    <w:rsid w:val="00CE12C5"/>
    <w:rsid w:val="00CE1C67"/>
    <w:rsid w:val="00CE1CCF"/>
    <w:rsid w:val="00CE1D1E"/>
    <w:rsid w:val="00CE2D78"/>
    <w:rsid w:val="00CE3F69"/>
    <w:rsid w:val="00CE45E5"/>
    <w:rsid w:val="00CE49C6"/>
    <w:rsid w:val="00CE4BF8"/>
    <w:rsid w:val="00CE5243"/>
    <w:rsid w:val="00CE5C5B"/>
    <w:rsid w:val="00CE62F9"/>
    <w:rsid w:val="00CE6A40"/>
    <w:rsid w:val="00CF01FF"/>
    <w:rsid w:val="00CF0A35"/>
    <w:rsid w:val="00CF111B"/>
    <w:rsid w:val="00CF2E6B"/>
    <w:rsid w:val="00CF332D"/>
    <w:rsid w:val="00CF410C"/>
    <w:rsid w:val="00CF4247"/>
    <w:rsid w:val="00CF57FF"/>
    <w:rsid w:val="00CF5B5F"/>
    <w:rsid w:val="00CF7447"/>
    <w:rsid w:val="00CF7BE2"/>
    <w:rsid w:val="00CF7C9D"/>
    <w:rsid w:val="00CF7F60"/>
    <w:rsid w:val="00D002E8"/>
    <w:rsid w:val="00D013A8"/>
    <w:rsid w:val="00D02F91"/>
    <w:rsid w:val="00D03609"/>
    <w:rsid w:val="00D05826"/>
    <w:rsid w:val="00D1026D"/>
    <w:rsid w:val="00D109EE"/>
    <w:rsid w:val="00D118A8"/>
    <w:rsid w:val="00D11D18"/>
    <w:rsid w:val="00D12C51"/>
    <w:rsid w:val="00D13EA1"/>
    <w:rsid w:val="00D1446B"/>
    <w:rsid w:val="00D16FD7"/>
    <w:rsid w:val="00D21864"/>
    <w:rsid w:val="00D22604"/>
    <w:rsid w:val="00D233ED"/>
    <w:rsid w:val="00D23D9B"/>
    <w:rsid w:val="00D25328"/>
    <w:rsid w:val="00D26E3B"/>
    <w:rsid w:val="00D27414"/>
    <w:rsid w:val="00D274EA"/>
    <w:rsid w:val="00D27F8C"/>
    <w:rsid w:val="00D32A10"/>
    <w:rsid w:val="00D33544"/>
    <w:rsid w:val="00D337B7"/>
    <w:rsid w:val="00D3421F"/>
    <w:rsid w:val="00D346A9"/>
    <w:rsid w:val="00D34FBE"/>
    <w:rsid w:val="00D3704E"/>
    <w:rsid w:val="00D40B4C"/>
    <w:rsid w:val="00D42438"/>
    <w:rsid w:val="00D42566"/>
    <w:rsid w:val="00D42A8B"/>
    <w:rsid w:val="00D43DAA"/>
    <w:rsid w:val="00D449F9"/>
    <w:rsid w:val="00D45673"/>
    <w:rsid w:val="00D45F16"/>
    <w:rsid w:val="00D46964"/>
    <w:rsid w:val="00D477E0"/>
    <w:rsid w:val="00D47B60"/>
    <w:rsid w:val="00D47C19"/>
    <w:rsid w:val="00D47C67"/>
    <w:rsid w:val="00D501D5"/>
    <w:rsid w:val="00D504AC"/>
    <w:rsid w:val="00D504FE"/>
    <w:rsid w:val="00D50E59"/>
    <w:rsid w:val="00D50E7F"/>
    <w:rsid w:val="00D51004"/>
    <w:rsid w:val="00D51735"/>
    <w:rsid w:val="00D51D24"/>
    <w:rsid w:val="00D53867"/>
    <w:rsid w:val="00D53E39"/>
    <w:rsid w:val="00D54A9B"/>
    <w:rsid w:val="00D54CB1"/>
    <w:rsid w:val="00D54D1E"/>
    <w:rsid w:val="00D57498"/>
    <w:rsid w:val="00D57529"/>
    <w:rsid w:val="00D6052D"/>
    <w:rsid w:val="00D6097F"/>
    <w:rsid w:val="00D61595"/>
    <w:rsid w:val="00D623CC"/>
    <w:rsid w:val="00D627A7"/>
    <w:rsid w:val="00D6356B"/>
    <w:rsid w:val="00D63ACA"/>
    <w:rsid w:val="00D6445A"/>
    <w:rsid w:val="00D64596"/>
    <w:rsid w:val="00D64FFC"/>
    <w:rsid w:val="00D65105"/>
    <w:rsid w:val="00D654DD"/>
    <w:rsid w:val="00D65A8A"/>
    <w:rsid w:val="00D65C30"/>
    <w:rsid w:val="00D65E7B"/>
    <w:rsid w:val="00D6640A"/>
    <w:rsid w:val="00D668D1"/>
    <w:rsid w:val="00D669CC"/>
    <w:rsid w:val="00D67586"/>
    <w:rsid w:val="00D67A36"/>
    <w:rsid w:val="00D70645"/>
    <w:rsid w:val="00D70F94"/>
    <w:rsid w:val="00D72418"/>
    <w:rsid w:val="00D725F7"/>
    <w:rsid w:val="00D7271E"/>
    <w:rsid w:val="00D72A90"/>
    <w:rsid w:val="00D73B69"/>
    <w:rsid w:val="00D73CA4"/>
    <w:rsid w:val="00D7502E"/>
    <w:rsid w:val="00D7575C"/>
    <w:rsid w:val="00D75DFA"/>
    <w:rsid w:val="00D770AB"/>
    <w:rsid w:val="00D77564"/>
    <w:rsid w:val="00D80047"/>
    <w:rsid w:val="00D80B84"/>
    <w:rsid w:val="00D810F1"/>
    <w:rsid w:val="00D81F43"/>
    <w:rsid w:val="00D827BC"/>
    <w:rsid w:val="00D8340A"/>
    <w:rsid w:val="00D85FEF"/>
    <w:rsid w:val="00D86295"/>
    <w:rsid w:val="00D86A6E"/>
    <w:rsid w:val="00D904DD"/>
    <w:rsid w:val="00D906D6"/>
    <w:rsid w:val="00D90AF1"/>
    <w:rsid w:val="00D91295"/>
    <w:rsid w:val="00D936CE"/>
    <w:rsid w:val="00D9384A"/>
    <w:rsid w:val="00D93A3E"/>
    <w:rsid w:val="00D94ABB"/>
    <w:rsid w:val="00DA0CF8"/>
    <w:rsid w:val="00DA122F"/>
    <w:rsid w:val="00DA151A"/>
    <w:rsid w:val="00DA195F"/>
    <w:rsid w:val="00DA19D3"/>
    <w:rsid w:val="00DA1E8C"/>
    <w:rsid w:val="00DA1F48"/>
    <w:rsid w:val="00DA226C"/>
    <w:rsid w:val="00DA2871"/>
    <w:rsid w:val="00DA2DE0"/>
    <w:rsid w:val="00DA49EA"/>
    <w:rsid w:val="00DA5A55"/>
    <w:rsid w:val="00DA6C73"/>
    <w:rsid w:val="00DA74BD"/>
    <w:rsid w:val="00DA7539"/>
    <w:rsid w:val="00DB02CB"/>
    <w:rsid w:val="00DB0CC3"/>
    <w:rsid w:val="00DB1863"/>
    <w:rsid w:val="00DB2BFC"/>
    <w:rsid w:val="00DB4998"/>
    <w:rsid w:val="00DB51E0"/>
    <w:rsid w:val="00DB6820"/>
    <w:rsid w:val="00DB758E"/>
    <w:rsid w:val="00DB7CE5"/>
    <w:rsid w:val="00DC06A5"/>
    <w:rsid w:val="00DC0F9E"/>
    <w:rsid w:val="00DC1C40"/>
    <w:rsid w:val="00DC1D2E"/>
    <w:rsid w:val="00DC1DCC"/>
    <w:rsid w:val="00DC4942"/>
    <w:rsid w:val="00DC49FE"/>
    <w:rsid w:val="00DC4F77"/>
    <w:rsid w:val="00DC5F1D"/>
    <w:rsid w:val="00DC604E"/>
    <w:rsid w:val="00DC661B"/>
    <w:rsid w:val="00DC670B"/>
    <w:rsid w:val="00DC67AE"/>
    <w:rsid w:val="00DC72E8"/>
    <w:rsid w:val="00DC744A"/>
    <w:rsid w:val="00DC795A"/>
    <w:rsid w:val="00DD0109"/>
    <w:rsid w:val="00DD06E0"/>
    <w:rsid w:val="00DD0D3C"/>
    <w:rsid w:val="00DD1CFE"/>
    <w:rsid w:val="00DD1F43"/>
    <w:rsid w:val="00DD20E2"/>
    <w:rsid w:val="00DD426B"/>
    <w:rsid w:val="00DD528E"/>
    <w:rsid w:val="00DE004A"/>
    <w:rsid w:val="00DE0891"/>
    <w:rsid w:val="00DE1134"/>
    <w:rsid w:val="00DE1F70"/>
    <w:rsid w:val="00DE2D4F"/>
    <w:rsid w:val="00DE4332"/>
    <w:rsid w:val="00DE4364"/>
    <w:rsid w:val="00DE4AD7"/>
    <w:rsid w:val="00DE5867"/>
    <w:rsid w:val="00DE5D68"/>
    <w:rsid w:val="00DE6331"/>
    <w:rsid w:val="00DE6D12"/>
    <w:rsid w:val="00DE6FA4"/>
    <w:rsid w:val="00DE7A9E"/>
    <w:rsid w:val="00DF017B"/>
    <w:rsid w:val="00DF1595"/>
    <w:rsid w:val="00DF35CC"/>
    <w:rsid w:val="00DF3E27"/>
    <w:rsid w:val="00DF44A2"/>
    <w:rsid w:val="00DF5C2A"/>
    <w:rsid w:val="00DF63AD"/>
    <w:rsid w:val="00E02951"/>
    <w:rsid w:val="00E029C0"/>
    <w:rsid w:val="00E04903"/>
    <w:rsid w:val="00E04C2A"/>
    <w:rsid w:val="00E0594C"/>
    <w:rsid w:val="00E05E9C"/>
    <w:rsid w:val="00E05EBF"/>
    <w:rsid w:val="00E074C0"/>
    <w:rsid w:val="00E074F3"/>
    <w:rsid w:val="00E07C56"/>
    <w:rsid w:val="00E07C71"/>
    <w:rsid w:val="00E103C0"/>
    <w:rsid w:val="00E11656"/>
    <w:rsid w:val="00E1201A"/>
    <w:rsid w:val="00E12B80"/>
    <w:rsid w:val="00E12F11"/>
    <w:rsid w:val="00E13988"/>
    <w:rsid w:val="00E14BB7"/>
    <w:rsid w:val="00E14C5E"/>
    <w:rsid w:val="00E14ED3"/>
    <w:rsid w:val="00E15D8F"/>
    <w:rsid w:val="00E15F57"/>
    <w:rsid w:val="00E16BEE"/>
    <w:rsid w:val="00E1757F"/>
    <w:rsid w:val="00E175F7"/>
    <w:rsid w:val="00E17863"/>
    <w:rsid w:val="00E20957"/>
    <w:rsid w:val="00E20961"/>
    <w:rsid w:val="00E2184B"/>
    <w:rsid w:val="00E222FD"/>
    <w:rsid w:val="00E22532"/>
    <w:rsid w:val="00E22993"/>
    <w:rsid w:val="00E232D6"/>
    <w:rsid w:val="00E236E9"/>
    <w:rsid w:val="00E2399C"/>
    <w:rsid w:val="00E2408A"/>
    <w:rsid w:val="00E24322"/>
    <w:rsid w:val="00E259C9"/>
    <w:rsid w:val="00E272B1"/>
    <w:rsid w:val="00E274FB"/>
    <w:rsid w:val="00E30441"/>
    <w:rsid w:val="00E304E8"/>
    <w:rsid w:val="00E304EB"/>
    <w:rsid w:val="00E30600"/>
    <w:rsid w:val="00E308F2"/>
    <w:rsid w:val="00E31A83"/>
    <w:rsid w:val="00E322E3"/>
    <w:rsid w:val="00E323B1"/>
    <w:rsid w:val="00E32B27"/>
    <w:rsid w:val="00E32E77"/>
    <w:rsid w:val="00E33018"/>
    <w:rsid w:val="00E331A5"/>
    <w:rsid w:val="00E3390C"/>
    <w:rsid w:val="00E33D70"/>
    <w:rsid w:val="00E340B7"/>
    <w:rsid w:val="00E344A3"/>
    <w:rsid w:val="00E344FB"/>
    <w:rsid w:val="00E34FF6"/>
    <w:rsid w:val="00E36403"/>
    <w:rsid w:val="00E400FB"/>
    <w:rsid w:val="00E40940"/>
    <w:rsid w:val="00E4111B"/>
    <w:rsid w:val="00E4148C"/>
    <w:rsid w:val="00E416D4"/>
    <w:rsid w:val="00E41990"/>
    <w:rsid w:val="00E41CF8"/>
    <w:rsid w:val="00E41DBE"/>
    <w:rsid w:val="00E41FA5"/>
    <w:rsid w:val="00E42A27"/>
    <w:rsid w:val="00E43ECE"/>
    <w:rsid w:val="00E443F5"/>
    <w:rsid w:val="00E45078"/>
    <w:rsid w:val="00E45457"/>
    <w:rsid w:val="00E4546F"/>
    <w:rsid w:val="00E45E36"/>
    <w:rsid w:val="00E4627A"/>
    <w:rsid w:val="00E46E90"/>
    <w:rsid w:val="00E46FA0"/>
    <w:rsid w:val="00E47702"/>
    <w:rsid w:val="00E50950"/>
    <w:rsid w:val="00E536D5"/>
    <w:rsid w:val="00E53735"/>
    <w:rsid w:val="00E53BBB"/>
    <w:rsid w:val="00E5484F"/>
    <w:rsid w:val="00E550CE"/>
    <w:rsid w:val="00E554A2"/>
    <w:rsid w:val="00E557E5"/>
    <w:rsid w:val="00E55A2F"/>
    <w:rsid w:val="00E56743"/>
    <w:rsid w:val="00E5688A"/>
    <w:rsid w:val="00E57FB8"/>
    <w:rsid w:val="00E60669"/>
    <w:rsid w:val="00E61230"/>
    <w:rsid w:val="00E61750"/>
    <w:rsid w:val="00E61BD9"/>
    <w:rsid w:val="00E61F22"/>
    <w:rsid w:val="00E62494"/>
    <w:rsid w:val="00E62998"/>
    <w:rsid w:val="00E6378F"/>
    <w:rsid w:val="00E63B22"/>
    <w:rsid w:val="00E642D6"/>
    <w:rsid w:val="00E64533"/>
    <w:rsid w:val="00E650BF"/>
    <w:rsid w:val="00E6611E"/>
    <w:rsid w:val="00E67C9C"/>
    <w:rsid w:val="00E703A8"/>
    <w:rsid w:val="00E70D52"/>
    <w:rsid w:val="00E7166C"/>
    <w:rsid w:val="00E72E8D"/>
    <w:rsid w:val="00E734E9"/>
    <w:rsid w:val="00E7378E"/>
    <w:rsid w:val="00E73F28"/>
    <w:rsid w:val="00E758F5"/>
    <w:rsid w:val="00E77FB2"/>
    <w:rsid w:val="00E8076E"/>
    <w:rsid w:val="00E80E52"/>
    <w:rsid w:val="00E81BF9"/>
    <w:rsid w:val="00E82812"/>
    <w:rsid w:val="00E829E6"/>
    <w:rsid w:val="00E83158"/>
    <w:rsid w:val="00E837D5"/>
    <w:rsid w:val="00E83905"/>
    <w:rsid w:val="00E83CBA"/>
    <w:rsid w:val="00E83E3A"/>
    <w:rsid w:val="00E84A41"/>
    <w:rsid w:val="00E84D5A"/>
    <w:rsid w:val="00E84EDB"/>
    <w:rsid w:val="00E853DC"/>
    <w:rsid w:val="00E855CC"/>
    <w:rsid w:val="00E85856"/>
    <w:rsid w:val="00E861CC"/>
    <w:rsid w:val="00E86DC1"/>
    <w:rsid w:val="00E86F36"/>
    <w:rsid w:val="00E910FA"/>
    <w:rsid w:val="00E91DCF"/>
    <w:rsid w:val="00E93015"/>
    <w:rsid w:val="00E94372"/>
    <w:rsid w:val="00E9575A"/>
    <w:rsid w:val="00E97277"/>
    <w:rsid w:val="00E97312"/>
    <w:rsid w:val="00EA0FE1"/>
    <w:rsid w:val="00EA2930"/>
    <w:rsid w:val="00EA2BC3"/>
    <w:rsid w:val="00EA2FE0"/>
    <w:rsid w:val="00EA3239"/>
    <w:rsid w:val="00EA4AF7"/>
    <w:rsid w:val="00EA4D31"/>
    <w:rsid w:val="00EA52AB"/>
    <w:rsid w:val="00EA6D73"/>
    <w:rsid w:val="00EA6F99"/>
    <w:rsid w:val="00EA719D"/>
    <w:rsid w:val="00EA725E"/>
    <w:rsid w:val="00EA747A"/>
    <w:rsid w:val="00EA78EC"/>
    <w:rsid w:val="00EA7F95"/>
    <w:rsid w:val="00EB031E"/>
    <w:rsid w:val="00EB0B28"/>
    <w:rsid w:val="00EB1153"/>
    <w:rsid w:val="00EB146E"/>
    <w:rsid w:val="00EB1906"/>
    <w:rsid w:val="00EB2F30"/>
    <w:rsid w:val="00EB360F"/>
    <w:rsid w:val="00EB375C"/>
    <w:rsid w:val="00EB3C27"/>
    <w:rsid w:val="00EB4214"/>
    <w:rsid w:val="00EB46C2"/>
    <w:rsid w:val="00EB5C46"/>
    <w:rsid w:val="00EB5C7B"/>
    <w:rsid w:val="00EB6402"/>
    <w:rsid w:val="00EB6BDE"/>
    <w:rsid w:val="00EB6D61"/>
    <w:rsid w:val="00EB722C"/>
    <w:rsid w:val="00EB73E6"/>
    <w:rsid w:val="00EB7FCF"/>
    <w:rsid w:val="00EC0515"/>
    <w:rsid w:val="00EC1C82"/>
    <w:rsid w:val="00EC27FF"/>
    <w:rsid w:val="00EC3373"/>
    <w:rsid w:val="00EC3F5B"/>
    <w:rsid w:val="00EC3F5E"/>
    <w:rsid w:val="00EC47B2"/>
    <w:rsid w:val="00EC5402"/>
    <w:rsid w:val="00EC5FE9"/>
    <w:rsid w:val="00EC655D"/>
    <w:rsid w:val="00EC6AA7"/>
    <w:rsid w:val="00EC6B65"/>
    <w:rsid w:val="00ED0084"/>
    <w:rsid w:val="00ED0168"/>
    <w:rsid w:val="00ED0B08"/>
    <w:rsid w:val="00ED18C0"/>
    <w:rsid w:val="00ED3935"/>
    <w:rsid w:val="00ED4211"/>
    <w:rsid w:val="00ED42C6"/>
    <w:rsid w:val="00ED5BE2"/>
    <w:rsid w:val="00ED5EA4"/>
    <w:rsid w:val="00ED6A10"/>
    <w:rsid w:val="00ED7A30"/>
    <w:rsid w:val="00EE128C"/>
    <w:rsid w:val="00EE1820"/>
    <w:rsid w:val="00EE191E"/>
    <w:rsid w:val="00EE1BB1"/>
    <w:rsid w:val="00EE277B"/>
    <w:rsid w:val="00EE2830"/>
    <w:rsid w:val="00EE3DC8"/>
    <w:rsid w:val="00EE4362"/>
    <w:rsid w:val="00EE4DBC"/>
    <w:rsid w:val="00EE4E6D"/>
    <w:rsid w:val="00EE57DB"/>
    <w:rsid w:val="00EE58BF"/>
    <w:rsid w:val="00EE5941"/>
    <w:rsid w:val="00EE59A1"/>
    <w:rsid w:val="00EE5A03"/>
    <w:rsid w:val="00EE5C8C"/>
    <w:rsid w:val="00EE614B"/>
    <w:rsid w:val="00EE66EE"/>
    <w:rsid w:val="00EF04E5"/>
    <w:rsid w:val="00EF0787"/>
    <w:rsid w:val="00EF0D32"/>
    <w:rsid w:val="00EF1098"/>
    <w:rsid w:val="00EF1A5D"/>
    <w:rsid w:val="00EF296D"/>
    <w:rsid w:val="00EF38CB"/>
    <w:rsid w:val="00EF4477"/>
    <w:rsid w:val="00EF44FE"/>
    <w:rsid w:val="00EF677F"/>
    <w:rsid w:val="00EF6DC1"/>
    <w:rsid w:val="00F00BC4"/>
    <w:rsid w:val="00F00E58"/>
    <w:rsid w:val="00F01315"/>
    <w:rsid w:val="00F01C44"/>
    <w:rsid w:val="00F024B7"/>
    <w:rsid w:val="00F02846"/>
    <w:rsid w:val="00F0393E"/>
    <w:rsid w:val="00F04117"/>
    <w:rsid w:val="00F0456D"/>
    <w:rsid w:val="00F045AA"/>
    <w:rsid w:val="00F062F3"/>
    <w:rsid w:val="00F125DF"/>
    <w:rsid w:val="00F12862"/>
    <w:rsid w:val="00F1423F"/>
    <w:rsid w:val="00F157B5"/>
    <w:rsid w:val="00F157FF"/>
    <w:rsid w:val="00F15F2C"/>
    <w:rsid w:val="00F16566"/>
    <w:rsid w:val="00F1674E"/>
    <w:rsid w:val="00F1682A"/>
    <w:rsid w:val="00F169BF"/>
    <w:rsid w:val="00F17322"/>
    <w:rsid w:val="00F17BAC"/>
    <w:rsid w:val="00F17D0E"/>
    <w:rsid w:val="00F200E6"/>
    <w:rsid w:val="00F229A1"/>
    <w:rsid w:val="00F23485"/>
    <w:rsid w:val="00F25845"/>
    <w:rsid w:val="00F261BF"/>
    <w:rsid w:val="00F26201"/>
    <w:rsid w:val="00F27021"/>
    <w:rsid w:val="00F2791C"/>
    <w:rsid w:val="00F3038F"/>
    <w:rsid w:val="00F30551"/>
    <w:rsid w:val="00F3074D"/>
    <w:rsid w:val="00F30DAC"/>
    <w:rsid w:val="00F3157D"/>
    <w:rsid w:val="00F31874"/>
    <w:rsid w:val="00F3188D"/>
    <w:rsid w:val="00F31BAF"/>
    <w:rsid w:val="00F32F34"/>
    <w:rsid w:val="00F3378A"/>
    <w:rsid w:val="00F3412F"/>
    <w:rsid w:val="00F34828"/>
    <w:rsid w:val="00F34C4C"/>
    <w:rsid w:val="00F354B4"/>
    <w:rsid w:val="00F354BC"/>
    <w:rsid w:val="00F37146"/>
    <w:rsid w:val="00F4000B"/>
    <w:rsid w:val="00F40E10"/>
    <w:rsid w:val="00F414F7"/>
    <w:rsid w:val="00F41E94"/>
    <w:rsid w:val="00F42009"/>
    <w:rsid w:val="00F4327A"/>
    <w:rsid w:val="00F44531"/>
    <w:rsid w:val="00F45385"/>
    <w:rsid w:val="00F464B8"/>
    <w:rsid w:val="00F47B6B"/>
    <w:rsid w:val="00F47FC4"/>
    <w:rsid w:val="00F5051D"/>
    <w:rsid w:val="00F5057E"/>
    <w:rsid w:val="00F5092D"/>
    <w:rsid w:val="00F51A74"/>
    <w:rsid w:val="00F52A0C"/>
    <w:rsid w:val="00F53ECE"/>
    <w:rsid w:val="00F5404C"/>
    <w:rsid w:val="00F54B7F"/>
    <w:rsid w:val="00F56B07"/>
    <w:rsid w:val="00F56EAF"/>
    <w:rsid w:val="00F601DD"/>
    <w:rsid w:val="00F60BD4"/>
    <w:rsid w:val="00F619AB"/>
    <w:rsid w:val="00F62857"/>
    <w:rsid w:val="00F6316F"/>
    <w:rsid w:val="00F646DA"/>
    <w:rsid w:val="00F64961"/>
    <w:rsid w:val="00F65120"/>
    <w:rsid w:val="00F654DB"/>
    <w:rsid w:val="00F660E2"/>
    <w:rsid w:val="00F67445"/>
    <w:rsid w:val="00F709CC"/>
    <w:rsid w:val="00F70A19"/>
    <w:rsid w:val="00F70ED7"/>
    <w:rsid w:val="00F711D6"/>
    <w:rsid w:val="00F713F7"/>
    <w:rsid w:val="00F71867"/>
    <w:rsid w:val="00F71C37"/>
    <w:rsid w:val="00F74364"/>
    <w:rsid w:val="00F7469A"/>
    <w:rsid w:val="00F7497B"/>
    <w:rsid w:val="00F74AB2"/>
    <w:rsid w:val="00F7531E"/>
    <w:rsid w:val="00F75BD0"/>
    <w:rsid w:val="00F82B72"/>
    <w:rsid w:val="00F83B7A"/>
    <w:rsid w:val="00F84C32"/>
    <w:rsid w:val="00F86173"/>
    <w:rsid w:val="00F863DB"/>
    <w:rsid w:val="00F86C18"/>
    <w:rsid w:val="00F87875"/>
    <w:rsid w:val="00F87AD2"/>
    <w:rsid w:val="00F902D9"/>
    <w:rsid w:val="00F91198"/>
    <w:rsid w:val="00F911C1"/>
    <w:rsid w:val="00F92DA8"/>
    <w:rsid w:val="00F932C4"/>
    <w:rsid w:val="00F93A72"/>
    <w:rsid w:val="00F95345"/>
    <w:rsid w:val="00F9550F"/>
    <w:rsid w:val="00F96958"/>
    <w:rsid w:val="00F979ED"/>
    <w:rsid w:val="00F97C6D"/>
    <w:rsid w:val="00FA03B8"/>
    <w:rsid w:val="00FA220C"/>
    <w:rsid w:val="00FA2245"/>
    <w:rsid w:val="00FA319F"/>
    <w:rsid w:val="00FA40C5"/>
    <w:rsid w:val="00FA45FC"/>
    <w:rsid w:val="00FA4871"/>
    <w:rsid w:val="00FA50CD"/>
    <w:rsid w:val="00FA5162"/>
    <w:rsid w:val="00FA5EF8"/>
    <w:rsid w:val="00FA64C2"/>
    <w:rsid w:val="00FA6602"/>
    <w:rsid w:val="00FA723D"/>
    <w:rsid w:val="00FA7BFF"/>
    <w:rsid w:val="00FB0BE3"/>
    <w:rsid w:val="00FB0D57"/>
    <w:rsid w:val="00FB1CA9"/>
    <w:rsid w:val="00FB2023"/>
    <w:rsid w:val="00FB2694"/>
    <w:rsid w:val="00FB28E6"/>
    <w:rsid w:val="00FB3003"/>
    <w:rsid w:val="00FB3307"/>
    <w:rsid w:val="00FB345F"/>
    <w:rsid w:val="00FB3597"/>
    <w:rsid w:val="00FB3DC8"/>
    <w:rsid w:val="00FB49C3"/>
    <w:rsid w:val="00FB4C47"/>
    <w:rsid w:val="00FB51B7"/>
    <w:rsid w:val="00FB51E7"/>
    <w:rsid w:val="00FB548B"/>
    <w:rsid w:val="00FB64B9"/>
    <w:rsid w:val="00FB6D42"/>
    <w:rsid w:val="00FB7838"/>
    <w:rsid w:val="00FB7A23"/>
    <w:rsid w:val="00FB7C57"/>
    <w:rsid w:val="00FC03EA"/>
    <w:rsid w:val="00FC0561"/>
    <w:rsid w:val="00FC05FD"/>
    <w:rsid w:val="00FC067E"/>
    <w:rsid w:val="00FC08F2"/>
    <w:rsid w:val="00FC16B8"/>
    <w:rsid w:val="00FC1774"/>
    <w:rsid w:val="00FC1865"/>
    <w:rsid w:val="00FC274F"/>
    <w:rsid w:val="00FC2EF0"/>
    <w:rsid w:val="00FC32C3"/>
    <w:rsid w:val="00FC3849"/>
    <w:rsid w:val="00FC3975"/>
    <w:rsid w:val="00FC3994"/>
    <w:rsid w:val="00FC513B"/>
    <w:rsid w:val="00FC534C"/>
    <w:rsid w:val="00FC64E4"/>
    <w:rsid w:val="00FC6BFC"/>
    <w:rsid w:val="00FC6F2A"/>
    <w:rsid w:val="00FC717B"/>
    <w:rsid w:val="00FC7FFE"/>
    <w:rsid w:val="00FD0465"/>
    <w:rsid w:val="00FD0F2F"/>
    <w:rsid w:val="00FD1D18"/>
    <w:rsid w:val="00FD2448"/>
    <w:rsid w:val="00FD417E"/>
    <w:rsid w:val="00FD4FC6"/>
    <w:rsid w:val="00FD4FDA"/>
    <w:rsid w:val="00FD5013"/>
    <w:rsid w:val="00FD7F74"/>
    <w:rsid w:val="00FE074F"/>
    <w:rsid w:val="00FE137D"/>
    <w:rsid w:val="00FE15BF"/>
    <w:rsid w:val="00FE1EF5"/>
    <w:rsid w:val="00FE204D"/>
    <w:rsid w:val="00FE2795"/>
    <w:rsid w:val="00FE29DC"/>
    <w:rsid w:val="00FE3356"/>
    <w:rsid w:val="00FE36F0"/>
    <w:rsid w:val="00FE4190"/>
    <w:rsid w:val="00FE5708"/>
    <w:rsid w:val="00FE79A9"/>
    <w:rsid w:val="00FE7CD8"/>
    <w:rsid w:val="00FF169E"/>
    <w:rsid w:val="00FF1A06"/>
    <w:rsid w:val="00FF220D"/>
    <w:rsid w:val="00FF29F8"/>
    <w:rsid w:val="00FF33DD"/>
    <w:rsid w:val="00FF5522"/>
    <w:rsid w:val="00FF5896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07FF3E"/>
  <w15:chartTrackingRefBased/>
  <w15:docId w15:val="{248EBCCB-C52C-43FC-A390-C052EF6E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widowControl w:val="0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rPr>
      <w:sz w:val="24"/>
      <w:szCs w:val="24"/>
    </w:rPr>
  </w:style>
  <w:style w:type="paragraph" w:styleId="BalloonText">
    <w:name w:val="Balloon Text"/>
    <w:basedOn w:val="Normal"/>
    <w:semiHidden/>
    <w:rsid w:val="00AC4925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33677"/>
    <w:rPr>
      <w:color w:val="800080"/>
      <w:u w:val="single"/>
    </w:rPr>
  </w:style>
  <w:style w:type="paragraph" w:styleId="Header">
    <w:name w:val="header"/>
    <w:basedOn w:val="Normal"/>
    <w:rsid w:val="00533D0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33D0A"/>
    <w:pPr>
      <w:tabs>
        <w:tab w:val="center" w:pos="4153"/>
        <w:tab w:val="right" w:pos="8306"/>
      </w:tabs>
    </w:pPr>
  </w:style>
  <w:style w:type="character" w:customStyle="1" w:styleId="apple-converted-space">
    <w:name w:val="apple-converted-space"/>
    <w:rsid w:val="009E049F"/>
  </w:style>
  <w:style w:type="character" w:styleId="PlaceholderText">
    <w:name w:val="Placeholder Text"/>
    <w:basedOn w:val="DefaultParagraphFont"/>
    <w:uiPriority w:val="99"/>
    <w:semiHidden/>
    <w:rsid w:val="006770F8"/>
    <w:rPr>
      <w:color w:val="808080"/>
    </w:rPr>
  </w:style>
  <w:style w:type="character" w:styleId="Emphasis">
    <w:name w:val="Emphasis"/>
    <w:basedOn w:val="DefaultParagraphFont"/>
    <w:qFormat/>
    <w:rsid w:val="007310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885224-b49a-4703-b93e-234e93af93b0" xsi:nil="true"/>
    <lcf76f155ced4ddcb4097134ff3c332f xmlns="e5ec2ce8-061a-496b-8cfa-262ec650a8a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ongProperties xmlns="http://schemas.microsoft.com/office/2006/metadata/longProperties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DE45963C55447AF6DBC2C8373608F" ma:contentTypeVersion="13" ma:contentTypeDescription="Create a new document." ma:contentTypeScope="" ma:versionID="c4867fb83753e58e3178e3e3fcf37a7a">
  <xsd:schema xmlns:xsd="http://www.w3.org/2001/XMLSchema" xmlns:xs="http://www.w3.org/2001/XMLSchema" xmlns:p="http://schemas.microsoft.com/office/2006/metadata/properties" xmlns:ns2="e5ec2ce8-061a-496b-8cfa-262ec650a8a8" xmlns:ns3="0a885224-b49a-4703-b93e-234e93af93b0" targetNamespace="http://schemas.microsoft.com/office/2006/metadata/properties" ma:root="true" ma:fieldsID="ead98431ab84eb9262c5c48522c1fc8e" ns2:_="" ns3:_="">
    <xsd:import namespace="e5ec2ce8-061a-496b-8cfa-262ec650a8a8"/>
    <xsd:import namespace="0a885224-b49a-4703-b93e-234e93af9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c2ce8-061a-496b-8cfa-262ec650a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41eaffd-56b0-4917-9c2e-05f278b248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85224-b49a-4703-b93e-234e93af93b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fc5755c-a301-4c17-8203-9a746b322376}" ma:internalName="TaxCatchAll" ma:showField="CatchAllData" ma:web="0a885224-b49a-4703-b93e-234e93af9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FCCDA-820D-4264-AF87-36A5A840D2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D98E49-69E1-4248-BA02-F1479BD567F6}">
  <ds:schemaRefs>
    <ds:schemaRef ds:uri="http://schemas.microsoft.com/office/2006/metadata/properties"/>
    <ds:schemaRef ds:uri="http://schemas.microsoft.com/office/infopath/2007/PartnerControls"/>
    <ds:schemaRef ds:uri="0a885224-b49a-4703-b93e-234e93af93b0"/>
    <ds:schemaRef ds:uri="e5ec2ce8-061a-496b-8cfa-262ec650a8a8"/>
  </ds:schemaRefs>
</ds:datastoreItem>
</file>

<file path=customXml/itemProps3.xml><?xml version="1.0" encoding="utf-8"?>
<ds:datastoreItem xmlns:ds="http://schemas.openxmlformats.org/officeDocument/2006/customXml" ds:itemID="{21967219-71FE-4F6B-B2C1-FED70B2509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EF8190-F36A-4FF6-BBAC-42602F4FF02B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CAD6251-64B1-412B-AF07-949E26FEBD2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A1D54AA-F266-4DCE-A78D-F781AFCEE095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09DF272D-77AA-440E-9FDC-326320965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c2ce8-061a-496b-8cfa-262ec650a8a8"/>
    <ds:schemaRef ds:uri="0a885224-b49a-4703-b93e-234e93af9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 Abbey International Students Club</vt:lpstr>
    </vt:vector>
  </TitlesOfParts>
  <Company>InfoCare Systems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 Abbey International Students Club</dc:title>
  <dc:subject/>
  <dc:creator>Tim Pfeiffer</dc:creator>
  <cp:keywords/>
  <dc:description/>
  <cp:lastModifiedBy>Max</cp:lastModifiedBy>
  <cp:revision>1203</cp:revision>
  <cp:lastPrinted>2022-08-15T22:09:00Z</cp:lastPrinted>
  <dcterms:created xsi:type="dcterms:W3CDTF">2022-04-13T01:09:00Z</dcterms:created>
  <dcterms:modified xsi:type="dcterms:W3CDTF">2023-01-02T09:36:00Z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Reception General User</vt:lpwstr>
  </property>
  <property fmtid="{D5CDD505-2E9C-101B-9397-08002B2CF9AE}" pid="3" name="Order">
    <vt:lpwstr>93600.0000000000</vt:lpwstr>
  </property>
  <property fmtid="{D5CDD505-2E9C-101B-9397-08002B2CF9AE}" pid="4" name="display_urn:schemas-microsoft-com:office:office#Author">
    <vt:lpwstr>Reception General User</vt:lpwstr>
  </property>
  <property fmtid="{D5CDD505-2E9C-101B-9397-08002B2CF9AE}" pid="5" name="ContentTypeId">
    <vt:lpwstr>0x0101006AFDE45963C55447AF6DBC2C8373608F</vt:lpwstr>
  </property>
  <property fmtid="{D5CDD505-2E9C-101B-9397-08002B2CF9AE}" pid="6" name="MediaServiceImageTags">
    <vt:lpwstr/>
  </property>
</Properties>
</file>